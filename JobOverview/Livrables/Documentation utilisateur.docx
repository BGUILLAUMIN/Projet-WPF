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71332248"/>
        <w:docPartObj>
          <w:docPartGallery w:val="Cover Pages"/>
          <w:docPartUnique/>
        </w:docPartObj>
      </w:sdtPr>
      <w:sdtEndPr>
        <w:rPr>
          <w:b/>
          <w:color w:val="9CC2E5" w:themeColor="accent1" w:themeTint="99"/>
          <w:sz w:val="40"/>
          <w:szCs w:val="40"/>
        </w:rPr>
      </w:sdtEndPr>
      <w:sdtContent>
        <w:p w:rsidR="006B0182" w:rsidRDefault="006B0182">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EndPr/>
                                  <w:sdtContent>
                                    <w:p w:rsidR="008F0815" w:rsidRDefault="008F0815">
                                      <w:pPr>
                                        <w:pStyle w:val="Sansinterligne"/>
                                        <w:jc w:val="right"/>
                                        <w:rPr>
                                          <w:color w:val="FFFFFF" w:themeColor="background1"/>
                                          <w:sz w:val="28"/>
                                          <w:szCs w:val="28"/>
                                        </w:rPr>
                                      </w:pPr>
                                      <w:r>
                                        <w:rPr>
                                          <w:color w:val="FFFFFF" w:themeColor="background1"/>
                                          <w:sz w:val="28"/>
                                          <w:szCs w:val="28"/>
                                        </w:rPr>
                                        <w:t>24/05/2017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5-24T00:00:00Z">
                                <w:dateFormat w:val="dd/MM/yyyy"/>
                                <w:lid w:val="fr-FR"/>
                                <w:storeMappedDataAs w:val="dateTime"/>
                                <w:calendar w:val="gregorian"/>
                              </w:date>
                            </w:sdtPr>
                            <w:sdtContent>
                              <w:p w:rsidR="008F0815" w:rsidRDefault="008F0815">
                                <w:pPr>
                                  <w:pStyle w:val="Sansinterligne"/>
                                  <w:jc w:val="right"/>
                                  <w:rPr>
                                    <w:color w:val="FFFFFF" w:themeColor="background1"/>
                                    <w:sz w:val="28"/>
                                    <w:szCs w:val="28"/>
                                  </w:rPr>
                                </w:pPr>
                                <w:r>
                                  <w:rPr>
                                    <w:color w:val="FFFFFF" w:themeColor="background1"/>
                                    <w:sz w:val="28"/>
                                    <w:szCs w:val="28"/>
                                  </w:rPr>
                                  <w:t>24/05/2017</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815" w:rsidRPr="006B0182" w:rsidRDefault="00BD1DA4"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F0815"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Documentation </w:t>
                                    </w:r>
                                    <w:r w:rsidR="008F0815">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utilisateur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8F0815" w:rsidRPr="006B0182" w:rsidRDefault="008F0815" w:rsidP="006B0182">
                          <w:pPr>
                            <w:pStyle w:val="Sansinterligne"/>
                            <w:jc w:val="center"/>
                            <w:rPr>
                              <w:rFonts w:asciiTheme="majorHAnsi" w:eastAsiaTheme="majorEastAsia" w:hAnsiTheme="majorHAnsi" w:cstheme="majorBidi"/>
                              <w:color w:val="5B9BD5" w:themeColor="accent1"/>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6B0182">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Documentation </w:t>
                              </w:r>
                              <w:r>
                                <w:rPr>
                                  <w:rFonts w:asciiTheme="majorHAnsi" w:eastAsiaTheme="majorEastAsia" w:hAnsiTheme="majorHAnsi" w:cstheme="majorBidi"/>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utilisateur</w:t>
                              </w:r>
                            </w:sdtContent>
                          </w:sdt>
                        </w:p>
                      </w:txbxContent>
                    </v:textbox>
                    <w10:wrap anchorx="page" anchory="page"/>
                  </v:shape>
                </w:pict>
              </mc:Fallback>
            </mc:AlternateContent>
          </w:r>
        </w:p>
        <w:p w:rsidR="006B0182" w:rsidRDefault="00901FF9">
          <w:pPr>
            <w:rPr>
              <w:b/>
              <w:color w:val="9CC2E5" w:themeColor="accent1" w:themeTint="99"/>
              <w:sz w:val="40"/>
              <w:szCs w:val="40"/>
            </w:rPr>
          </w:pPr>
          <w:r w:rsidRPr="00901FF9">
            <w:rPr>
              <w:b/>
              <w:noProof/>
              <w:color w:val="9CC2E5" w:themeColor="accent1" w:themeTint="99"/>
              <w:sz w:val="40"/>
              <w:szCs w:val="40"/>
              <w:lang w:eastAsia="fr-FR"/>
            </w:rPr>
            <mc:AlternateContent>
              <mc:Choice Requires="wps">
                <w:drawing>
                  <wp:anchor distT="45720" distB="45720" distL="114300" distR="114300" simplePos="0" relativeHeight="251663360" behindDoc="0" locked="0" layoutInCell="1" allowOverlap="1">
                    <wp:simplePos x="0" y="0"/>
                    <wp:positionH relativeFrom="column">
                      <wp:posOffset>2729230</wp:posOffset>
                    </wp:positionH>
                    <wp:positionV relativeFrom="paragraph">
                      <wp:posOffset>2901315</wp:posOffset>
                    </wp:positionV>
                    <wp:extent cx="2628900" cy="1404620"/>
                    <wp:effectExtent l="0" t="0" r="1905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rgbClr val="000000"/>
                              </a:solidFill>
                              <a:miter lim="800000"/>
                              <a:headEnd/>
                              <a:tailEnd/>
                            </a:ln>
                          </wps:spPr>
                          <wps:txbx>
                            <w:txbxContent>
                              <w:p w:rsidR="008F0815" w:rsidRPr="00901FF9" w:rsidRDefault="008F0815" w:rsidP="00BF59B3">
                                <w:pPr>
                                  <w:ind w:firstLine="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56" type="#_x0000_t202" style="position:absolute;left:0;text-align:left;margin-left:214.9pt;margin-top:228.45pt;width:20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">
                    <v:textbox style="mso-fit-shape-to-text:t">
                      <w:txbxContent>
                        <w:p w:rsidR="008F0815" w:rsidRPr="00901FF9" w:rsidRDefault="008F0815" w:rsidP="00BF59B3">
                          <w:pPr>
                            <w:ind w:firstLine="0"/>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Application Job</w:t>
                          </w:r>
                          <w:r>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01FF9">
                            <w:rPr>
                              <w:color w:val="5B9BD5" w:themeColor="accent1"/>
                              <w:sz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Overview</w:t>
                          </w:r>
                        </w:p>
                      </w:txbxContent>
                    </v:textbox>
                    <w10:wrap type="square"/>
                  </v:shape>
                </w:pict>
              </mc:Fallback>
            </mc:AlternateContent>
          </w:r>
          <w:r w:rsidR="00210A84">
            <w:rPr>
              <w:noProof/>
              <w:lang w:eastAsia="fr-FR"/>
            </w:rPr>
            <mc:AlternateContent>
              <mc:Choice Requires="wps">
                <w:drawing>
                  <wp:anchor distT="0" distB="0" distL="114300" distR="114300" simplePos="0" relativeHeight="251661312" behindDoc="0" locked="0" layoutInCell="1" allowOverlap="1">
                    <wp:simplePos x="0" y="0"/>
                    <wp:positionH relativeFrom="page">
                      <wp:posOffset>3547110</wp:posOffset>
                    </wp:positionH>
                    <wp:positionV relativeFrom="page">
                      <wp:posOffset>9267868</wp:posOffset>
                    </wp:positionV>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F0815" w:rsidRDefault="00BD1DA4">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F0815">
                                      <w:rPr>
                                        <w:color w:val="5B9BD5" w:themeColor="accent1"/>
                                        <w:sz w:val="26"/>
                                        <w:szCs w:val="26"/>
                                      </w:rPr>
                                      <w:t xml:space="preserve">Virginie PORTEMER, Benoit Guillaumin,            Yannick </w:t>
                                    </w:r>
                                    <w:proofErr w:type="spellStart"/>
                                    <w:r w:rsidR="008F0815">
                                      <w:rPr>
                                        <w:color w:val="5B9BD5" w:themeColor="accent1"/>
                                        <w:sz w:val="26"/>
                                        <w:szCs w:val="26"/>
                                      </w:rPr>
                                      <w:t>Cappelle</w:t>
                                    </w:r>
                                    <w:proofErr w:type="spellEnd"/>
                                    <w:r w:rsidR="008F0815">
                                      <w:rPr>
                                        <w:color w:val="5B9BD5" w:themeColor="accent1"/>
                                        <w:sz w:val="26"/>
                                        <w:szCs w:val="26"/>
                                      </w:rPr>
                                      <w:t xml:space="preserve">, Rémi </w:t>
                                    </w:r>
                                    <w:proofErr w:type="spellStart"/>
                                    <w:r w:rsidR="008F0815">
                                      <w:rPr>
                                        <w:color w:val="5B9BD5" w:themeColor="accent1"/>
                                        <w:sz w:val="26"/>
                                        <w:szCs w:val="26"/>
                                      </w:rPr>
                                      <w:t>Blavec</w:t>
                                    </w:r>
                                    <w:proofErr w:type="spellEnd"/>
                                  </w:sdtContent>
                                </w:sdt>
                              </w:p>
                              <w:p w:rsidR="008F0815" w:rsidRDefault="00BD1DA4">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F0815">
                                      <w:rPr>
                                        <w:caps/>
                                        <w:color w:val="595959" w:themeColor="text1" w:themeTint="A6"/>
                                        <w:sz w:val="20"/>
                                        <w:szCs w:val="20"/>
                                      </w:rPr>
                                      <w:t>Isagri</w:t>
                                    </w:r>
                                  </w:sdtContent>
                                </w:sdt>
                              </w:p>
                              <w:p w:rsidR="008F0815" w:rsidRDefault="008F0815" w:rsidP="00210A84">
                                <w:pPr>
                                  <w:pStyle w:val="Sansinterligne"/>
                                  <w:rPr>
                                    <w:color w:val="595959" w:themeColor="text1" w:themeTint="A6"/>
                                    <w:sz w:val="20"/>
                                    <w:szCs w:val="20"/>
                                  </w:rPr>
                                </w:pPr>
                                <w:r>
                                  <w:rPr>
                                    <w:caps/>
                                    <w:color w:val="595959" w:themeColor="text1" w:themeTint="A6"/>
                                    <w:sz w:val="20"/>
                                    <w:szCs w:val="20"/>
                                  </w:rPr>
                                  <w:t>formation GTM</w:t>
                                </w:r>
                              </w:p>
                              <w:p w:rsidR="008F0815" w:rsidRDefault="008F0815">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7" type="#_x0000_t202" style="position:absolute;left:0;text-align:left;margin-left:279.3pt;margin-top:729.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9NI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" filled="f" stroked="f" strokeweight=".5pt">
                    <v:textbox style="mso-fit-shape-to-text:t" inset="0,0,0,0">
                      <w:txbxContent>
                        <w:p w:rsidR="008F0815" w:rsidRDefault="008F0815">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Virginie PORTEMER, Benoit Guillaumin,            Yannick Cappelle, Rémi Blavec</w:t>
                              </w:r>
                            </w:sdtContent>
                          </w:sdt>
                        </w:p>
                        <w:p w:rsidR="008F0815" w:rsidRDefault="008F0815">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Isagri</w:t>
                              </w:r>
                            </w:sdtContent>
                          </w:sdt>
                        </w:p>
                        <w:p w:rsidR="008F0815" w:rsidRDefault="008F0815" w:rsidP="00210A84">
                          <w:pPr>
                            <w:pStyle w:val="Sansinterligne"/>
                            <w:rPr>
                              <w:color w:val="595959" w:themeColor="text1" w:themeTint="A6"/>
                              <w:sz w:val="20"/>
                              <w:szCs w:val="20"/>
                            </w:rPr>
                          </w:pPr>
                          <w:r>
                            <w:rPr>
                              <w:caps/>
                              <w:color w:val="595959" w:themeColor="text1" w:themeTint="A6"/>
                              <w:sz w:val="20"/>
                              <w:szCs w:val="20"/>
                            </w:rPr>
                            <w:t>formation GTM</w:t>
                          </w:r>
                        </w:p>
                        <w:p w:rsidR="008F0815" w:rsidRDefault="008F0815">
                          <w:pPr>
                            <w:pStyle w:val="Sansinterligne"/>
                            <w:rPr>
                              <w:color w:val="595959" w:themeColor="text1" w:themeTint="A6"/>
                              <w:sz w:val="20"/>
                              <w:szCs w:val="20"/>
                            </w:rPr>
                          </w:pPr>
                        </w:p>
                      </w:txbxContent>
                    </v:textbox>
                    <w10:wrap anchorx="page" anchory="page"/>
                  </v:shape>
                </w:pict>
              </mc:Fallback>
            </mc:AlternateContent>
          </w:r>
          <w:r w:rsidR="006B0182">
            <w:rPr>
              <w:b/>
              <w:color w:val="9CC2E5" w:themeColor="accent1" w:themeTint="99"/>
              <w:sz w:val="40"/>
              <w:szCs w:val="40"/>
            </w:rPr>
            <w:br w:type="page"/>
          </w:r>
        </w:p>
      </w:sdtContent>
    </w:sdt>
    <w:p w:rsidR="007560DE" w:rsidRDefault="007560DE" w:rsidP="007560DE"/>
    <w:sdt>
      <w:sdtPr>
        <w:rPr>
          <w:rFonts w:asciiTheme="minorHAnsi" w:eastAsiaTheme="minorHAnsi" w:hAnsiTheme="minorHAnsi" w:cstheme="minorBidi"/>
          <w:color w:val="auto"/>
          <w:sz w:val="22"/>
          <w:szCs w:val="22"/>
          <w:u w:val="none"/>
          <w:lang w:eastAsia="en-US"/>
        </w:rPr>
        <w:id w:val="439814776"/>
        <w:docPartObj>
          <w:docPartGallery w:val="Table of Contents"/>
          <w:docPartUnique/>
        </w:docPartObj>
      </w:sdtPr>
      <w:sdtEndPr>
        <w:rPr>
          <w:b/>
          <w:bCs/>
        </w:rPr>
      </w:sdtEndPr>
      <w:sdtContent>
        <w:p w:rsidR="007560DE" w:rsidRDefault="007560DE" w:rsidP="00210A84">
          <w:pPr>
            <w:pStyle w:val="En-ttedetabledesmatires"/>
            <w:numPr>
              <w:ilvl w:val="0"/>
              <w:numId w:val="0"/>
            </w:numPr>
            <w:ind w:left="720"/>
          </w:pPr>
          <w:r>
            <w:t>Somm</w:t>
          </w:r>
          <w:bookmarkStart w:id="0" w:name="_GoBack"/>
          <w:bookmarkEnd w:id="0"/>
          <w:r>
            <w:t>aire</w:t>
          </w:r>
        </w:p>
        <w:p w:rsidR="00BD1DA4" w:rsidRDefault="007560DE">
          <w:pPr>
            <w:pStyle w:val="TM1"/>
            <w:rPr>
              <w:rFonts w:eastAsiaTheme="minorEastAsia"/>
              <w:noProof/>
              <w:lang w:eastAsia="fr-FR"/>
            </w:rPr>
          </w:pPr>
          <w:r>
            <w:fldChar w:fldCharType="begin"/>
          </w:r>
          <w:r>
            <w:instrText xml:space="preserve"> TOC \o "1-3" \h \z \u </w:instrText>
          </w:r>
          <w:r>
            <w:fldChar w:fldCharType="separate"/>
          </w:r>
          <w:hyperlink w:anchor="_Toc483410395" w:history="1">
            <w:r w:rsidR="00BD1DA4" w:rsidRPr="00035073">
              <w:rPr>
                <w:rStyle w:val="Lienhypertexte"/>
                <w:noProof/>
              </w:rPr>
              <w:t>I.</w:t>
            </w:r>
            <w:r w:rsidR="00BD1DA4">
              <w:rPr>
                <w:rFonts w:eastAsiaTheme="minorEastAsia"/>
                <w:noProof/>
                <w:lang w:eastAsia="fr-FR"/>
              </w:rPr>
              <w:tab/>
            </w:r>
            <w:r w:rsidR="00BD1DA4" w:rsidRPr="00035073">
              <w:rPr>
                <w:rStyle w:val="Lienhypertexte"/>
                <w:noProof/>
              </w:rPr>
              <w:t>Configuration paramétrage</w:t>
            </w:r>
            <w:r w:rsidR="00BD1DA4">
              <w:rPr>
                <w:noProof/>
                <w:webHidden/>
              </w:rPr>
              <w:tab/>
            </w:r>
            <w:r w:rsidR="00BD1DA4">
              <w:rPr>
                <w:noProof/>
                <w:webHidden/>
              </w:rPr>
              <w:fldChar w:fldCharType="begin"/>
            </w:r>
            <w:r w:rsidR="00BD1DA4">
              <w:rPr>
                <w:noProof/>
                <w:webHidden/>
              </w:rPr>
              <w:instrText xml:space="preserve"> PAGEREF _Toc483410395 \h </w:instrText>
            </w:r>
            <w:r w:rsidR="00BD1DA4">
              <w:rPr>
                <w:noProof/>
                <w:webHidden/>
              </w:rPr>
            </w:r>
            <w:r w:rsidR="00BD1DA4">
              <w:rPr>
                <w:noProof/>
                <w:webHidden/>
              </w:rPr>
              <w:fldChar w:fldCharType="separate"/>
            </w:r>
            <w:r w:rsidR="00BD1DA4">
              <w:rPr>
                <w:noProof/>
                <w:webHidden/>
              </w:rPr>
              <w:t>2</w:t>
            </w:r>
            <w:r w:rsidR="00BD1DA4">
              <w:rPr>
                <w:noProof/>
                <w:webHidden/>
              </w:rPr>
              <w:fldChar w:fldCharType="end"/>
            </w:r>
          </w:hyperlink>
        </w:p>
        <w:p w:rsidR="00BD1DA4" w:rsidRDefault="00BD1DA4">
          <w:pPr>
            <w:pStyle w:val="TM1"/>
            <w:rPr>
              <w:rFonts w:eastAsiaTheme="minorEastAsia"/>
              <w:noProof/>
              <w:lang w:eastAsia="fr-FR"/>
            </w:rPr>
          </w:pPr>
          <w:hyperlink w:anchor="_Toc483410396" w:history="1">
            <w:r w:rsidRPr="00035073">
              <w:rPr>
                <w:rStyle w:val="Lienhypertexte"/>
                <w:noProof/>
              </w:rPr>
              <w:t>II.</w:t>
            </w:r>
            <w:r>
              <w:rPr>
                <w:rFonts w:eastAsiaTheme="minorEastAsia"/>
                <w:noProof/>
                <w:lang w:eastAsia="fr-FR"/>
              </w:rPr>
              <w:tab/>
            </w:r>
            <w:r w:rsidRPr="00035073">
              <w:rPr>
                <w:rStyle w:val="Lienhypertexte"/>
                <w:noProof/>
              </w:rPr>
              <w:t>Ouverture de l’application</w:t>
            </w:r>
            <w:r>
              <w:rPr>
                <w:noProof/>
                <w:webHidden/>
              </w:rPr>
              <w:tab/>
            </w:r>
            <w:r>
              <w:rPr>
                <w:noProof/>
                <w:webHidden/>
              </w:rPr>
              <w:fldChar w:fldCharType="begin"/>
            </w:r>
            <w:r>
              <w:rPr>
                <w:noProof/>
                <w:webHidden/>
              </w:rPr>
              <w:instrText xml:space="preserve"> PAGEREF _Toc483410396 \h </w:instrText>
            </w:r>
            <w:r>
              <w:rPr>
                <w:noProof/>
                <w:webHidden/>
              </w:rPr>
            </w:r>
            <w:r>
              <w:rPr>
                <w:noProof/>
                <w:webHidden/>
              </w:rPr>
              <w:fldChar w:fldCharType="separate"/>
            </w:r>
            <w:r>
              <w:rPr>
                <w:noProof/>
                <w:webHidden/>
              </w:rPr>
              <w:t>2</w:t>
            </w:r>
            <w:r>
              <w:rPr>
                <w:noProof/>
                <w:webHidden/>
              </w:rPr>
              <w:fldChar w:fldCharType="end"/>
            </w:r>
          </w:hyperlink>
        </w:p>
        <w:p w:rsidR="00BD1DA4" w:rsidRDefault="00BD1DA4">
          <w:pPr>
            <w:pStyle w:val="TM1"/>
            <w:rPr>
              <w:rFonts w:eastAsiaTheme="minorEastAsia"/>
              <w:noProof/>
              <w:lang w:eastAsia="fr-FR"/>
            </w:rPr>
          </w:pPr>
          <w:hyperlink w:anchor="_Toc483410397" w:history="1">
            <w:r w:rsidRPr="00035073">
              <w:rPr>
                <w:rStyle w:val="Lienhypertexte"/>
                <w:noProof/>
              </w:rPr>
              <w:t>III.</w:t>
            </w:r>
            <w:r>
              <w:rPr>
                <w:rFonts w:eastAsiaTheme="minorEastAsia"/>
                <w:noProof/>
                <w:lang w:eastAsia="fr-FR"/>
              </w:rPr>
              <w:tab/>
            </w:r>
            <w:r w:rsidRPr="00035073">
              <w:rPr>
                <w:rStyle w:val="Lienhypertexte"/>
                <w:noProof/>
              </w:rPr>
              <w:t>Gestion des taches de production</w:t>
            </w:r>
            <w:r>
              <w:rPr>
                <w:noProof/>
                <w:webHidden/>
              </w:rPr>
              <w:tab/>
            </w:r>
            <w:r>
              <w:rPr>
                <w:noProof/>
                <w:webHidden/>
              </w:rPr>
              <w:fldChar w:fldCharType="begin"/>
            </w:r>
            <w:r>
              <w:rPr>
                <w:noProof/>
                <w:webHidden/>
              </w:rPr>
              <w:instrText xml:space="preserve"> PAGEREF _Toc483410397 \h </w:instrText>
            </w:r>
            <w:r>
              <w:rPr>
                <w:noProof/>
                <w:webHidden/>
              </w:rPr>
            </w:r>
            <w:r>
              <w:rPr>
                <w:noProof/>
                <w:webHidden/>
              </w:rPr>
              <w:fldChar w:fldCharType="separate"/>
            </w:r>
            <w:r>
              <w:rPr>
                <w:noProof/>
                <w:webHidden/>
              </w:rPr>
              <w:t>3</w:t>
            </w:r>
            <w:r>
              <w:rPr>
                <w:noProof/>
                <w:webHidden/>
              </w:rPr>
              <w:fldChar w:fldCharType="end"/>
            </w:r>
          </w:hyperlink>
        </w:p>
        <w:p w:rsidR="00BD1DA4" w:rsidRDefault="00BD1DA4">
          <w:pPr>
            <w:pStyle w:val="TM2"/>
            <w:tabs>
              <w:tab w:val="left" w:pos="1320"/>
              <w:tab w:val="right" w:leader="dot" w:pos="9062"/>
            </w:tabs>
            <w:rPr>
              <w:rFonts w:eastAsiaTheme="minorEastAsia"/>
              <w:noProof/>
              <w:lang w:eastAsia="fr-FR"/>
            </w:rPr>
          </w:pPr>
          <w:hyperlink w:anchor="_Toc483410398" w:history="1">
            <w:r w:rsidRPr="00035073">
              <w:rPr>
                <w:rStyle w:val="Lienhypertexte"/>
                <w:noProof/>
              </w:rPr>
              <w:t>1.</w:t>
            </w:r>
            <w:r>
              <w:rPr>
                <w:rFonts w:eastAsiaTheme="minorEastAsia"/>
                <w:noProof/>
                <w:lang w:eastAsia="fr-FR"/>
              </w:rPr>
              <w:tab/>
            </w:r>
            <w:r w:rsidRPr="00035073">
              <w:rPr>
                <w:rStyle w:val="Lienhypertexte"/>
                <w:noProof/>
              </w:rPr>
              <w:t>Si la personne Utilisateur est un manager</w:t>
            </w:r>
            <w:r>
              <w:rPr>
                <w:noProof/>
                <w:webHidden/>
              </w:rPr>
              <w:tab/>
            </w:r>
            <w:r>
              <w:rPr>
                <w:noProof/>
                <w:webHidden/>
              </w:rPr>
              <w:fldChar w:fldCharType="begin"/>
            </w:r>
            <w:r>
              <w:rPr>
                <w:noProof/>
                <w:webHidden/>
              </w:rPr>
              <w:instrText xml:space="preserve"> PAGEREF _Toc483410398 \h </w:instrText>
            </w:r>
            <w:r>
              <w:rPr>
                <w:noProof/>
                <w:webHidden/>
              </w:rPr>
            </w:r>
            <w:r>
              <w:rPr>
                <w:noProof/>
                <w:webHidden/>
              </w:rPr>
              <w:fldChar w:fldCharType="separate"/>
            </w:r>
            <w:r>
              <w:rPr>
                <w:noProof/>
                <w:webHidden/>
              </w:rPr>
              <w:t>5</w:t>
            </w:r>
            <w:r>
              <w:rPr>
                <w:noProof/>
                <w:webHidden/>
              </w:rPr>
              <w:fldChar w:fldCharType="end"/>
            </w:r>
          </w:hyperlink>
        </w:p>
        <w:p w:rsidR="00BD1DA4" w:rsidRDefault="00BD1DA4">
          <w:pPr>
            <w:pStyle w:val="TM3"/>
            <w:tabs>
              <w:tab w:val="left" w:pos="1540"/>
              <w:tab w:val="right" w:leader="dot" w:pos="9062"/>
            </w:tabs>
            <w:rPr>
              <w:rFonts w:eastAsiaTheme="minorEastAsia"/>
              <w:noProof/>
              <w:lang w:eastAsia="fr-FR"/>
            </w:rPr>
          </w:pPr>
          <w:hyperlink w:anchor="_Toc483410399" w:history="1">
            <w:r w:rsidRPr="00035073">
              <w:rPr>
                <w:rStyle w:val="Lienhypertexte"/>
                <w:noProof/>
              </w:rPr>
              <w:t>a.</w:t>
            </w:r>
            <w:r>
              <w:rPr>
                <w:rFonts w:eastAsiaTheme="minorEastAsia"/>
                <w:noProof/>
                <w:lang w:eastAsia="fr-FR"/>
              </w:rPr>
              <w:tab/>
            </w:r>
            <w:r w:rsidRPr="00035073">
              <w:rPr>
                <w:rStyle w:val="Lienhypertexte"/>
                <w:noProof/>
              </w:rPr>
              <w:t>Exportation des tâches de production</w:t>
            </w:r>
            <w:r>
              <w:rPr>
                <w:noProof/>
                <w:webHidden/>
              </w:rPr>
              <w:tab/>
            </w:r>
            <w:r>
              <w:rPr>
                <w:noProof/>
                <w:webHidden/>
              </w:rPr>
              <w:fldChar w:fldCharType="begin"/>
            </w:r>
            <w:r>
              <w:rPr>
                <w:noProof/>
                <w:webHidden/>
              </w:rPr>
              <w:instrText xml:space="preserve"> PAGEREF _Toc483410399 \h </w:instrText>
            </w:r>
            <w:r>
              <w:rPr>
                <w:noProof/>
                <w:webHidden/>
              </w:rPr>
            </w:r>
            <w:r>
              <w:rPr>
                <w:noProof/>
                <w:webHidden/>
              </w:rPr>
              <w:fldChar w:fldCharType="separate"/>
            </w:r>
            <w:r>
              <w:rPr>
                <w:noProof/>
                <w:webHidden/>
              </w:rPr>
              <w:t>5</w:t>
            </w:r>
            <w:r>
              <w:rPr>
                <w:noProof/>
                <w:webHidden/>
              </w:rPr>
              <w:fldChar w:fldCharType="end"/>
            </w:r>
          </w:hyperlink>
        </w:p>
        <w:p w:rsidR="00BD1DA4" w:rsidRDefault="00BD1DA4">
          <w:pPr>
            <w:pStyle w:val="TM3"/>
            <w:tabs>
              <w:tab w:val="left" w:pos="1760"/>
              <w:tab w:val="right" w:leader="dot" w:pos="9062"/>
            </w:tabs>
            <w:rPr>
              <w:rFonts w:eastAsiaTheme="minorEastAsia"/>
              <w:noProof/>
              <w:lang w:eastAsia="fr-FR"/>
            </w:rPr>
          </w:pPr>
          <w:hyperlink w:anchor="_Toc483410400" w:history="1">
            <w:r w:rsidRPr="00035073">
              <w:rPr>
                <w:rStyle w:val="Lienhypertexte"/>
                <w:noProof/>
              </w:rPr>
              <w:t>b.</w:t>
            </w:r>
            <w:r>
              <w:rPr>
                <w:rFonts w:eastAsiaTheme="minorEastAsia"/>
                <w:noProof/>
                <w:lang w:eastAsia="fr-FR"/>
              </w:rPr>
              <w:tab/>
            </w:r>
            <w:r w:rsidRPr="00035073">
              <w:rPr>
                <w:rStyle w:val="Lienhypertexte"/>
                <w:noProof/>
              </w:rPr>
              <w:t>Création des tâches de production</w:t>
            </w:r>
            <w:r>
              <w:rPr>
                <w:noProof/>
                <w:webHidden/>
              </w:rPr>
              <w:tab/>
            </w:r>
            <w:r>
              <w:rPr>
                <w:noProof/>
                <w:webHidden/>
              </w:rPr>
              <w:fldChar w:fldCharType="begin"/>
            </w:r>
            <w:r>
              <w:rPr>
                <w:noProof/>
                <w:webHidden/>
              </w:rPr>
              <w:instrText xml:space="preserve"> PAGEREF _Toc483410400 \h </w:instrText>
            </w:r>
            <w:r>
              <w:rPr>
                <w:noProof/>
                <w:webHidden/>
              </w:rPr>
            </w:r>
            <w:r>
              <w:rPr>
                <w:noProof/>
                <w:webHidden/>
              </w:rPr>
              <w:fldChar w:fldCharType="separate"/>
            </w:r>
            <w:r>
              <w:rPr>
                <w:noProof/>
                <w:webHidden/>
              </w:rPr>
              <w:t>7</w:t>
            </w:r>
            <w:r>
              <w:rPr>
                <w:noProof/>
                <w:webHidden/>
              </w:rPr>
              <w:fldChar w:fldCharType="end"/>
            </w:r>
          </w:hyperlink>
        </w:p>
        <w:p w:rsidR="00BD1DA4" w:rsidRDefault="00BD1DA4">
          <w:pPr>
            <w:pStyle w:val="TM2"/>
            <w:tabs>
              <w:tab w:val="left" w:pos="1320"/>
              <w:tab w:val="right" w:leader="dot" w:pos="9062"/>
            </w:tabs>
            <w:rPr>
              <w:rFonts w:eastAsiaTheme="minorEastAsia"/>
              <w:noProof/>
              <w:lang w:eastAsia="fr-FR"/>
            </w:rPr>
          </w:pPr>
          <w:hyperlink w:anchor="_Toc483410401" w:history="1">
            <w:r w:rsidRPr="00035073">
              <w:rPr>
                <w:rStyle w:val="Lienhypertexte"/>
                <w:noProof/>
              </w:rPr>
              <w:t>2.</w:t>
            </w:r>
            <w:r>
              <w:rPr>
                <w:rFonts w:eastAsiaTheme="minorEastAsia"/>
                <w:noProof/>
                <w:lang w:eastAsia="fr-FR"/>
              </w:rPr>
              <w:tab/>
            </w:r>
            <w:r w:rsidRPr="00035073">
              <w:rPr>
                <w:rStyle w:val="Lienhypertexte"/>
                <w:noProof/>
              </w:rPr>
              <w:t>Si la personne Utilisateur n’est pas un manager</w:t>
            </w:r>
            <w:r>
              <w:rPr>
                <w:noProof/>
                <w:webHidden/>
              </w:rPr>
              <w:tab/>
            </w:r>
            <w:r>
              <w:rPr>
                <w:noProof/>
                <w:webHidden/>
              </w:rPr>
              <w:fldChar w:fldCharType="begin"/>
            </w:r>
            <w:r>
              <w:rPr>
                <w:noProof/>
                <w:webHidden/>
              </w:rPr>
              <w:instrText xml:space="preserve"> PAGEREF _Toc483410401 \h </w:instrText>
            </w:r>
            <w:r>
              <w:rPr>
                <w:noProof/>
                <w:webHidden/>
              </w:rPr>
            </w:r>
            <w:r>
              <w:rPr>
                <w:noProof/>
                <w:webHidden/>
              </w:rPr>
              <w:fldChar w:fldCharType="separate"/>
            </w:r>
            <w:r>
              <w:rPr>
                <w:noProof/>
                <w:webHidden/>
              </w:rPr>
              <w:t>9</w:t>
            </w:r>
            <w:r>
              <w:rPr>
                <w:noProof/>
                <w:webHidden/>
              </w:rPr>
              <w:fldChar w:fldCharType="end"/>
            </w:r>
          </w:hyperlink>
        </w:p>
        <w:p w:rsidR="00BD1DA4" w:rsidRDefault="00BD1DA4">
          <w:pPr>
            <w:pStyle w:val="TM1"/>
            <w:rPr>
              <w:rFonts w:eastAsiaTheme="minorEastAsia"/>
              <w:noProof/>
              <w:lang w:eastAsia="fr-FR"/>
            </w:rPr>
          </w:pPr>
          <w:hyperlink w:anchor="_Toc483410402" w:history="1">
            <w:r w:rsidRPr="00035073">
              <w:rPr>
                <w:rStyle w:val="Lienhypertexte"/>
                <w:noProof/>
              </w:rPr>
              <w:t>IV.</w:t>
            </w:r>
            <w:r>
              <w:rPr>
                <w:rFonts w:eastAsiaTheme="minorEastAsia"/>
                <w:noProof/>
                <w:lang w:eastAsia="fr-FR"/>
              </w:rPr>
              <w:tab/>
            </w:r>
            <w:r w:rsidRPr="00035073">
              <w:rPr>
                <w:rStyle w:val="Lienhypertexte"/>
                <w:noProof/>
              </w:rPr>
              <w:t>Gestion des tâches annexes</w:t>
            </w:r>
            <w:r>
              <w:rPr>
                <w:noProof/>
                <w:webHidden/>
              </w:rPr>
              <w:tab/>
            </w:r>
            <w:r>
              <w:rPr>
                <w:noProof/>
                <w:webHidden/>
              </w:rPr>
              <w:fldChar w:fldCharType="begin"/>
            </w:r>
            <w:r>
              <w:rPr>
                <w:noProof/>
                <w:webHidden/>
              </w:rPr>
              <w:instrText xml:space="preserve"> PAGEREF _Toc483410402 \h </w:instrText>
            </w:r>
            <w:r>
              <w:rPr>
                <w:noProof/>
                <w:webHidden/>
              </w:rPr>
            </w:r>
            <w:r>
              <w:rPr>
                <w:noProof/>
                <w:webHidden/>
              </w:rPr>
              <w:fldChar w:fldCharType="separate"/>
            </w:r>
            <w:r>
              <w:rPr>
                <w:noProof/>
                <w:webHidden/>
              </w:rPr>
              <w:t>10</w:t>
            </w:r>
            <w:r>
              <w:rPr>
                <w:noProof/>
                <w:webHidden/>
              </w:rPr>
              <w:fldChar w:fldCharType="end"/>
            </w:r>
          </w:hyperlink>
        </w:p>
        <w:p w:rsidR="00BD1DA4" w:rsidRDefault="00BD1DA4">
          <w:pPr>
            <w:pStyle w:val="TM1"/>
            <w:rPr>
              <w:rFonts w:eastAsiaTheme="minorEastAsia"/>
              <w:noProof/>
              <w:lang w:eastAsia="fr-FR"/>
            </w:rPr>
          </w:pPr>
          <w:hyperlink w:anchor="_Toc483410403" w:history="1">
            <w:r w:rsidRPr="00035073">
              <w:rPr>
                <w:rStyle w:val="Lienhypertexte"/>
                <w:noProof/>
              </w:rPr>
              <w:t>V.</w:t>
            </w:r>
            <w:r>
              <w:rPr>
                <w:rFonts w:eastAsiaTheme="minorEastAsia"/>
                <w:noProof/>
                <w:lang w:eastAsia="fr-FR"/>
              </w:rPr>
              <w:tab/>
            </w:r>
            <w:r w:rsidRPr="00035073">
              <w:rPr>
                <w:rStyle w:val="Lienhypertexte"/>
                <w:noProof/>
              </w:rPr>
              <w:t>Saisie de temps</w:t>
            </w:r>
            <w:r>
              <w:rPr>
                <w:noProof/>
                <w:webHidden/>
              </w:rPr>
              <w:tab/>
            </w:r>
            <w:r>
              <w:rPr>
                <w:noProof/>
                <w:webHidden/>
              </w:rPr>
              <w:fldChar w:fldCharType="begin"/>
            </w:r>
            <w:r>
              <w:rPr>
                <w:noProof/>
                <w:webHidden/>
              </w:rPr>
              <w:instrText xml:space="preserve"> PAGEREF _Toc483410403 \h </w:instrText>
            </w:r>
            <w:r>
              <w:rPr>
                <w:noProof/>
                <w:webHidden/>
              </w:rPr>
            </w:r>
            <w:r>
              <w:rPr>
                <w:noProof/>
                <w:webHidden/>
              </w:rPr>
              <w:fldChar w:fldCharType="separate"/>
            </w:r>
            <w:r>
              <w:rPr>
                <w:noProof/>
                <w:webHidden/>
              </w:rPr>
              <w:t>11</w:t>
            </w:r>
            <w:r>
              <w:rPr>
                <w:noProof/>
                <w:webHidden/>
              </w:rPr>
              <w:fldChar w:fldCharType="end"/>
            </w:r>
          </w:hyperlink>
        </w:p>
        <w:p w:rsidR="00BD1DA4" w:rsidRDefault="00BD1DA4">
          <w:pPr>
            <w:pStyle w:val="TM1"/>
            <w:rPr>
              <w:rFonts w:eastAsiaTheme="minorEastAsia"/>
              <w:noProof/>
              <w:lang w:eastAsia="fr-FR"/>
            </w:rPr>
          </w:pPr>
          <w:hyperlink w:anchor="_Toc483410404" w:history="1">
            <w:r w:rsidRPr="00035073">
              <w:rPr>
                <w:rStyle w:val="Lienhypertexte"/>
                <w:noProof/>
              </w:rPr>
              <w:t>VI.</w:t>
            </w:r>
            <w:r>
              <w:rPr>
                <w:rFonts w:eastAsiaTheme="minorEastAsia"/>
                <w:noProof/>
                <w:lang w:eastAsia="fr-FR"/>
              </w:rPr>
              <w:tab/>
            </w:r>
            <w:r w:rsidRPr="00035073">
              <w:rPr>
                <w:rStyle w:val="Lienhypertexte"/>
                <w:noProof/>
              </w:rPr>
              <w:t>Synthèse des versions</w:t>
            </w:r>
            <w:r>
              <w:rPr>
                <w:noProof/>
                <w:webHidden/>
              </w:rPr>
              <w:tab/>
            </w:r>
            <w:r>
              <w:rPr>
                <w:noProof/>
                <w:webHidden/>
              </w:rPr>
              <w:fldChar w:fldCharType="begin"/>
            </w:r>
            <w:r>
              <w:rPr>
                <w:noProof/>
                <w:webHidden/>
              </w:rPr>
              <w:instrText xml:space="preserve"> PAGEREF _Toc483410404 \h </w:instrText>
            </w:r>
            <w:r>
              <w:rPr>
                <w:noProof/>
                <w:webHidden/>
              </w:rPr>
            </w:r>
            <w:r>
              <w:rPr>
                <w:noProof/>
                <w:webHidden/>
              </w:rPr>
              <w:fldChar w:fldCharType="separate"/>
            </w:r>
            <w:r>
              <w:rPr>
                <w:noProof/>
                <w:webHidden/>
              </w:rPr>
              <w:t>11</w:t>
            </w:r>
            <w:r>
              <w:rPr>
                <w:noProof/>
                <w:webHidden/>
              </w:rPr>
              <w:fldChar w:fldCharType="end"/>
            </w:r>
          </w:hyperlink>
        </w:p>
        <w:p w:rsidR="007560DE" w:rsidRDefault="007560DE" w:rsidP="007560DE">
          <w:r>
            <w:rPr>
              <w:b/>
              <w:bCs/>
            </w:rPr>
            <w:fldChar w:fldCharType="end"/>
          </w:r>
        </w:p>
      </w:sdtContent>
    </w:sdt>
    <w:p w:rsidR="007560DE" w:rsidRDefault="007560DE" w:rsidP="007560DE"/>
    <w:p w:rsidR="007560DE" w:rsidRDefault="007560DE" w:rsidP="007560DE"/>
    <w:p w:rsidR="007560DE" w:rsidRDefault="007560DE" w:rsidP="007560DE"/>
    <w:p w:rsidR="007560DE" w:rsidRDefault="007560DE" w:rsidP="007560DE"/>
    <w:p w:rsidR="00901FF9" w:rsidRDefault="007560DE" w:rsidP="00901FF9">
      <w:r>
        <w:br w:type="page"/>
      </w:r>
    </w:p>
    <w:p w:rsidR="00835759" w:rsidRDefault="00835759" w:rsidP="00835759">
      <w:pPr>
        <w:ind w:firstLine="360"/>
      </w:pPr>
      <w:r>
        <w:lastRenderedPageBreak/>
        <w:t xml:space="preserve">L’application « Job </w:t>
      </w:r>
      <w:proofErr w:type="spellStart"/>
      <w:r>
        <w:t>Overview</w:t>
      </w:r>
      <w:proofErr w:type="spellEnd"/>
      <w:r>
        <w:t xml:space="preserve"> » est un système de gestion de tâches afin de suivre et planifier la production. L’application est </w:t>
      </w:r>
      <w:r w:rsidR="00C071F5">
        <w:t>développée avec la technologie WP.</w:t>
      </w:r>
    </w:p>
    <w:p w:rsidR="002A2905" w:rsidRDefault="002A2905" w:rsidP="002A2905">
      <w:pPr>
        <w:pStyle w:val="Titre1"/>
      </w:pPr>
      <w:bookmarkStart w:id="1" w:name="_Toc483410395"/>
      <w:r>
        <w:t>Configuration paramétrage</w:t>
      </w:r>
      <w:bookmarkEnd w:id="1"/>
      <w:r>
        <w:t xml:space="preserve"> </w:t>
      </w:r>
    </w:p>
    <w:p w:rsidR="002A2905" w:rsidRPr="002A2905" w:rsidRDefault="002A2905" w:rsidP="002A2905"/>
    <w:p w:rsidR="002A2905" w:rsidRDefault="002A2905" w:rsidP="00835759">
      <w:pPr>
        <w:ind w:firstLine="360"/>
        <w:rPr>
          <w:rFonts w:asciiTheme="majorHAnsi" w:eastAsiaTheme="majorEastAsia" w:hAnsiTheme="majorHAnsi" w:cstheme="majorBidi"/>
          <w:color w:val="2E74B5" w:themeColor="accent1" w:themeShade="BF"/>
          <w:sz w:val="32"/>
          <w:szCs w:val="32"/>
          <w:u w:val="single"/>
        </w:rPr>
      </w:pPr>
      <w:r>
        <w:t>Se référer à la partie « </w:t>
      </w:r>
      <w:r w:rsidRPr="002A2905">
        <w:t>Paramétrage de la chaine de connexion</w:t>
      </w:r>
      <w:r>
        <w:t> » de la documentation technique.</w:t>
      </w:r>
    </w:p>
    <w:p w:rsidR="007560DE" w:rsidRDefault="007560DE" w:rsidP="00210A84">
      <w:pPr>
        <w:pStyle w:val="Titre1"/>
      </w:pPr>
      <w:bookmarkStart w:id="2" w:name="_Toc483410396"/>
      <w:r>
        <w:t>Ouverture de l’a</w:t>
      </w:r>
      <w:r w:rsidRPr="00210A84">
        <w:t>p</w:t>
      </w:r>
      <w:r>
        <w:t>plication</w:t>
      </w:r>
      <w:bookmarkEnd w:id="2"/>
    </w:p>
    <w:p w:rsidR="007560DE" w:rsidRDefault="007560DE" w:rsidP="00901FF9">
      <w:pPr>
        <w:jc w:val="center"/>
      </w:pPr>
    </w:p>
    <w:p w:rsidR="00901FF9" w:rsidRDefault="007560DE" w:rsidP="007560DE">
      <w:r>
        <w:t>A L’ouverture de l’application</w:t>
      </w:r>
      <w:r w:rsidR="00901FF9">
        <w:t xml:space="preserve"> </w:t>
      </w:r>
      <w:r w:rsidR="00835759">
        <w:t>« </w:t>
      </w:r>
      <w:r w:rsidR="00901FF9">
        <w:t>Job</w:t>
      </w:r>
      <w:r w:rsidR="00835759">
        <w:t xml:space="preserve"> </w:t>
      </w:r>
      <w:proofErr w:type="spellStart"/>
      <w:r w:rsidR="00901FF9">
        <w:t>Overview</w:t>
      </w:r>
      <w:proofErr w:type="spellEnd"/>
      <w:r w:rsidR="00835759">
        <w:t> »</w:t>
      </w:r>
      <w:r>
        <w:t xml:space="preserve">, on vous demande </w:t>
      </w:r>
      <w:r w:rsidR="00210A84">
        <w:t>de sélectionn</w:t>
      </w:r>
      <w:r w:rsidR="00901FF9">
        <w:t xml:space="preserve">er </w:t>
      </w:r>
      <w:r w:rsidR="00210A84">
        <w:t xml:space="preserve">votre nom. </w:t>
      </w:r>
    </w:p>
    <w:p w:rsidR="00901FF9" w:rsidRDefault="00901FF9" w:rsidP="00901FF9">
      <w:pPr>
        <w:jc w:val="center"/>
      </w:pPr>
      <w:r>
        <w:rPr>
          <w:noProof/>
          <w:lang w:eastAsia="fr-FR"/>
        </w:rPr>
        <w:drawing>
          <wp:inline distT="0" distB="0" distL="0" distR="0" wp14:anchorId="1787BDBA" wp14:editId="4D863D2B">
            <wp:extent cx="3543300" cy="20669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2066925"/>
                    </a:xfrm>
                    <a:prstGeom prst="rect">
                      <a:avLst/>
                    </a:prstGeom>
                  </pic:spPr>
                </pic:pic>
              </a:graphicData>
            </a:graphic>
          </wp:inline>
        </w:drawing>
      </w:r>
    </w:p>
    <w:p w:rsidR="00901FF9" w:rsidRDefault="00901FF9" w:rsidP="007560DE">
      <w:r>
        <w:t>Le bouton « Annuler » permet de fermer l’application</w:t>
      </w:r>
      <w:r w:rsidR="00923804">
        <w:t xml:space="preserve"> tandis que </w:t>
      </w:r>
      <w:r w:rsidR="00210A84">
        <w:t>le bouton « Ok » permet d’accéder à la fenêtre principale</w:t>
      </w:r>
      <w:r w:rsidR="00FE3C8F">
        <w:t xml:space="preserve"> comportant les différents m</w:t>
      </w:r>
      <w:r>
        <w:t>enu</w:t>
      </w:r>
      <w:r w:rsidR="00FE3C8F">
        <w:t>s</w:t>
      </w:r>
      <w:r>
        <w:t> :</w:t>
      </w:r>
    </w:p>
    <w:p w:rsidR="00901FF9" w:rsidRDefault="00901FF9" w:rsidP="00901FF9">
      <w:pPr>
        <w:pStyle w:val="Paragraphedeliste"/>
        <w:numPr>
          <w:ilvl w:val="0"/>
          <w:numId w:val="2"/>
        </w:numPr>
      </w:pPr>
      <w:r>
        <w:t>Tâches Production</w:t>
      </w:r>
      <w:r w:rsidR="00923804">
        <w:t xml:space="preserve"> : Permet </w:t>
      </w:r>
      <w:r w:rsidR="00D26719">
        <w:t>de consulter et de créer</w:t>
      </w:r>
      <w:r w:rsidR="00923804">
        <w:t xml:space="preserve"> des tâches</w:t>
      </w:r>
      <w:r w:rsidR="00D26719">
        <w:t xml:space="preserve"> la production</w:t>
      </w:r>
    </w:p>
    <w:p w:rsidR="00923804" w:rsidRDefault="00901FF9" w:rsidP="00923804">
      <w:pPr>
        <w:pStyle w:val="Paragraphedeliste"/>
        <w:numPr>
          <w:ilvl w:val="0"/>
          <w:numId w:val="2"/>
        </w:numPr>
      </w:pPr>
      <w:r>
        <w:t>Tâches Annexes</w:t>
      </w:r>
      <w:r w:rsidR="00923804">
        <w:t xml:space="preserve"> : </w:t>
      </w:r>
      <w:r w:rsidR="00D26719">
        <w:t xml:space="preserve">Permet de consulter et de créer </w:t>
      </w:r>
      <w:r w:rsidR="00923804">
        <w:t>des tâches annexes</w:t>
      </w:r>
    </w:p>
    <w:p w:rsidR="00901FF9" w:rsidRDefault="00901FF9" w:rsidP="00901FF9">
      <w:pPr>
        <w:pStyle w:val="Paragraphedeliste"/>
        <w:numPr>
          <w:ilvl w:val="0"/>
          <w:numId w:val="2"/>
        </w:numPr>
      </w:pPr>
      <w:r>
        <w:t>Saisie Temps</w:t>
      </w:r>
      <w:r w:rsidR="00923804">
        <w:t> : Permet à chaque personne de saisir leur temps de travail effectué sur les tâches</w:t>
      </w:r>
      <w:r w:rsidR="00C071F5">
        <w:t>.</w:t>
      </w:r>
    </w:p>
    <w:p w:rsidR="00923804" w:rsidRDefault="00923804" w:rsidP="00901FF9">
      <w:pPr>
        <w:pStyle w:val="Paragraphedeliste"/>
        <w:numPr>
          <w:ilvl w:val="0"/>
          <w:numId w:val="2"/>
        </w:numPr>
      </w:pPr>
      <w:r>
        <w:t>Synthèse Versions : Permet de consulter toutes les informations relatives au logiciel</w:t>
      </w:r>
      <w:r w:rsidR="00C071F5">
        <w:t>.</w:t>
      </w:r>
    </w:p>
    <w:p w:rsidR="00923804" w:rsidRDefault="00923804" w:rsidP="00901FF9">
      <w:pPr>
        <w:pStyle w:val="Paragraphedeliste"/>
        <w:numPr>
          <w:ilvl w:val="0"/>
          <w:numId w:val="2"/>
        </w:numPr>
      </w:pPr>
      <w:r>
        <w:t>A propos </w:t>
      </w:r>
    </w:p>
    <w:p w:rsidR="00901FF9" w:rsidRDefault="00901FF9" w:rsidP="008D2D21">
      <w:pPr>
        <w:ind w:firstLine="0"/>
      </w:pPr>
      <w:r>
        <w:rPr>
          <w:noProof/>
          <w:lang w:eastAsia="fr-FR"/>
        </w:rPr>
        <w:drawing>
          <wp:inline distT="0" distB="0" distL="0" distR="0" wp14:anchorId="6E80C5E1" wp14:editId="3944061D">
            <wp:extent cx="5930265" cy="18192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7983"/>
                    <a:stretch/>
                  </pic:blipFill>
                  <pic:spPr bwMode="auto">
                    <a:xfrm>
                      <a:off x="0" y="0"/>
                      <a:ext cx="6014460" cy="1845104"/>
                    </a:xfrm>
                    <a:prstGeom prst="rect">
                      <a:avLst/>
                    </a:prstGeom>
                    <a:ln>
                      <a:noFill/>
                    </a:ln>
                    <a:extLst>
                      <a:ext uri="{53640926-AAD7-44D8-BBD7-CCE9431645EC}">
                        <a14:shadowObscured xmlns:a14="http://schemas.microsoft.com/office/drawing/2010/main"/>
                      </a:ext>
                    </a:extLst>
                  </pic:spPr>
                </pic:pic>
              </a:graphicData>
            </a:graphic>
          </wp:inline>
        </w:drawing>
      </w:r>
    </w:p>
    <w:p w:rsidR="00C071F5" w:rsidRDefault="00C071F5">
      <w:pPr>
        <w:rPr>
          <w:rFonts w:asciiTheme="majorHAnsi" w:eastAsiaTheme="majorEastAsia" w:hAnsiTheme="majorHAnsi" w:cstheme="majorBidi"/>
          <w:color w:val="2E74B5" w:themeColor="accent1" w:themeShade="BF"/>
          <w:sz w:val="32"/>
          <w:szCs w:val="32"/>
          <w:u w:val="single"/>
        </w:rPr>
      </w:pPr>
      <w:r>
        <w:br w:type="page"/>
      </w:r>
    </w:p>
    <w:p w:rsidR="007560DE" w:rsidRDefault="007560DE" w:rsidP="00210A84">
      <w:pPr>
        <w:pStyle w:val="Titre1"/>
      </w:pPr>
      <w:bookmarkStart w:id="3" w:name="_Toc483410397"/>
      <w:r>
        <w:lastRenderedPageBreak/>
        <w:t xml:space="preserve">Gestion des taches de </w:t>
      </w:r>
      <w:r w:rsidR="00901FF9">
        <w:t>p</w:t>
      </w:r>
      <w:r>
        <w:t>roduction</w:t>
      </w:r>
      <w:bookmarkEnd w:id="3"/>
    </w:p>
    <w:p w:rsidR="00D26719" w:rsidRPr="00D26719" w:rsidRDefault="00D26719" w:rsidP="00D26719"/>
    <w:p w:rsidR="00D26719" w:rsidRDefault="00D26719" w:rsidP="00D26719">
      <w:r>
        <w:t>La fenêtre « Tâches Production » permet de suivre l’avancement des tâches la production de l’utilisateur et de l’équipe pour le manager. Le manager a aussi la possibilité d’en créer de nouvelles.</w:t>
      </w:r>
    </w:p>
    <w:p w:rsidR="005E087C" w:rsidRDefault="00E82869" w:rsidP="005E087C">
      <w:pPr>
        <w:ind w:firstLine="0"/>
      </w:pPr>
      <w:r w:rsidRPr="00E82869">
        <w:rPr>
          <w:noProof/>
          <w:lang w:eastAsia="fr-FR"/>
        </w:rPr>
        <w:t xml:space="preserve"> </w:t>
      </w:r>
      <w:r>
        <w:rPr>
          <w:noProof/>
          <w:lang w:eastAsia="fr-FR"/>
        </w:rPr>
        <w:drawing>
          <wp:inline distT="0" distB="0" distL="0" distR="0" wp14:anchorId="634797B2" wp14:editId="394C869D">
            <wp:extent cx="5760720" cy="4064635"/>
            <wp:effectExtent l="0" t="0" r="0"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64635"/>
                    </a:xfrm>
                    <a:prstGeom prst="rect">
                      <a:avLst/>
                    </a:prstGeom>
                  </pic:spPr>
                </pic:pic>
              </a:graphicData>
            </a:graphic>
          </wp:inline>
        </w:drawing>
      </w:r>
    </w:p>
    <w:p w:rsidR="005E087C" w:rsidRDefault="005E087C" w:rsidP="005E087C">
      <w:pPr>
        <w:ind w:firstLine="0"/>
      </w:pPr>
    </w:p>
    <w:p w:rsidR="006157F5" w:rsidRDefault="00C071F5" w:rsidP="005E087C">
      <w:pPr>
        <w:ind w:firstLine="708"/>
      </w:pPr>
      <w:r>
        <w:t>Au lancement de la fenêtre « Taches Production »,</w:t>
      </w:r>
      <w:r w:rsidR="00033D00">
        <w:t xml:space="preserve"> il faut sélectionner</w:t>
      </w:r>
      <w:r w:rsidR="006157F5">
        <w:t xml:space="preserve"> dans des listes déroulantes</w:t>
      </w:r>
      <w:r w:rsidR="00033D00">
        <w:t xml:space="preserve"> le logiciel et sa version. Il n’est pas possible de sélectionner le numéro de version tant que le logiciel n’est pas choisi.</w:t>
      </w:r>
      <w:r w:rsidR="006157F5">
        <w:t xml:space="preserve"> </w:t>
      </w:r>
      <w:r w:rsidR="00BF59B3">
        <w:t>La personne est par défaut sélectionnée en fonction de l’utilisateur.</w:t>
      </w:r>
    </w:p>
    <w:p w:rsidR="00BF59B3" w:rsidRDefault="00BF59B3" w:rsidP="00BF59B3">
      <w:pPr>
        <w:ind w:firstLine="708"/>
      </w:pPr>
      <w:r>
        <w:t>Il est possible d’afficher que les tâches terminées avec la case à cocher « avec taches terminées ».</w:t>
      </w:r>
      <w:r w:rsidRPr="00BF59B3">
        <w:t xml:space="preserve"> </w:t>
      </w:r>
    </w:p>
    <w:p w:rsidR="00BF59B3" w:rsidRDefault="00BF59B3" w:rsidP="00BF59B3">
      <w:pPr>
        <w:ind w:firstLine="708"/>
      </w:pPr>
      <w:r>
        <w:t>Le bouton « Appliquer Filtre » permet de valider les choix sélectionnés dans les listes déroulantes et d’afficher les tâches de production dans la liste ci-dessous.</w:t>
      </w:r>
    </w:p>
    <w:p w:rsidR="006157F5" w:rsidRDefault="00E82869" w:rsidP="00E82869">
      <w:pPr>
        <w:ind w:firstLine="0"/>
      </w:pPr>
      <w:r>
        <w:rPr>
          <w:noProof/>
          <w:lang w:eastAsia="fr-FR"/>
        </w:rPr>
        <w:drawing>
          <wp:inline distT="0" distB="0" distL="0" distR="0" wp14:anchorId="0C42988A" wp14:editId="1FC0E99A">
            <wp:extent cx="5314950" cy="781050"/>
            <wp:effectExtent l="0" t="0" r="0" b="0"/>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781050"/>
                    </a:xfrm>
                    <a:prstGeom prst="rect">
                      <a:avLst/>
                    </a:prstGeom>
                  </pic:spPr>
                </pic:pic>
              </a:graphicData>
            </a:graphic>
          </wp:inline>
        </w:drawing>
      </w:r>
    </w:p>
    <w:p w:rsidR="00E82869" w:rsidRDefault="00E82869" w:rsidP="006157F5"/>
    <w:p w:rsidR="00BF59B3" w:rsidRDefault="00BF59B3" w:rsidP="00BF59B3">
      <w:pPr>
        <w:ind w:firstLine="708"/>
      </w:pPr>
      <w:r>
        <w:t xml:space="preserve">Au-dessous des listes déroulantes, la liste des tâches de production associée à la version de logiciel sélectionné apparait. La liste indique par colonne les informations relatives au logiciel, à la </w:t>
      </w:r>
      <w:r>
        <w:lastRenderedPageBreak/>
        <w:t xml:space="preserve">version, au login, au numéro de la tâche de production, le libellé et le code du module. Dans la liste des tâches de production, les colonnes Logiciel, Version, et Personnes seront supprimées dans une prochaine mise à jour car elles apportent de la redondance. Cependant pour les besoins de la démonstration, nous avons fait le choix de les maintenir. </w:t>
      </w:r>
    </w:p>
    <w:p w:rsidR="00BF59B3" w:rsidRDefault="00BF59B3" w:rsidP="00BF59B3">
      <w:pPr>
        <w:ind w:firstLine="0"/>
      </w:pPr>
      <w:r>
        <w:rPr>
          <w:noProof/>
          <w:lang w:eastAsia="fr-FR"/>
        </w:rPr>
        <w:drawing>
          <wp:inline distT="0" distB="0" distL="0" distR="0" wp14:anchorId="3C504436" wp14:editId="6E5594F8">
            <wp:extent cx="5362575" cy="2076450"/>
            <wp:effectExtent l="0" t="0" r="9525"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2814"/>
                    <a:stretch/>
                  </pic:blipFill>
                  <pic:spPr bwMode="auto">
                    <a:xfrm>
                      <a:off x="0" y="0"/>
                      <a:ext cx="5362575" cy="2076450"/>
                    </a:xfrm>
                    <a:prstGeom prst="rect">
                      <a:avLst/>
                    </a:prstGeom>
                    <a:ln>
                      <a:noFill/>
                    </a:ln>
                    <a:extLst>
                      <a:ext uri="{53640926-AAD7-44D8-BBD7-CCE9431645EC}">
                        <a14:shadowObscured xmlns:a14="http://schemas.microsoft.com/office/drawing/2010/main"/>
                      </a:ext>
                    </a:extLst>
                  </pic:spPr>
                </pic:pic>
              </a:graphicData>
            </a:graphic>
          </wp:inline>
        </w:drawing>
      </w:r>
    </w:p>
    <w:p w:rsidR="00E82869" w:rsidRDefault="00E82869" w:rsidP="00E82869">
      <w:pPr>
        <w:ind w:firstLine="708"/>
      </w:pPr>
    </w:p>
    <w:p w:rsidR="00E82869" w:rsidRDefault="00E82869" w:rsidP="00E82869">
      <w:pPr>
        <w:ind w:firstLine="0"/>
      </w:pPr>
      <w:r>
        <w:t xml:space="preserve">En dessous des listes déroulantes, il sera affiché les temps globaux restants et estimés de chaque personne en fonction de la version de logiciel sélectionné dans un </w:t>
      </w:r>
      <w:r w:rsidR="00FE3C8F">
        <w:t>volet</w:t>
      </w:r>
      <w:r>
        <w:t xml:space="preserve"> dépliant.</w:t>
      </w:r>
    </w:p>
    <w:p w:rsidR="00E82869" w:rsidRPr="0062274E" w:rsidRDefault="00E82869" w:rsidP="00E82869">
      <w:pPr>
        <w:ind w:firstLine="0"/>
      </w:pPr>
      <w:r>
        <w:rPr>
          <w:noProof/>
          <w:lang w:eastAsia="fr-FR"/>
        </w:rPr>
        <w:drawing>
          <wp:inline distT="0" distB="0" distL="0" distR="0" wp14:anchorId="17B47D38" wp14:editId="6B6F91E1">
            <wp:extent cx="5353050" cy="1590675"/>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050" cy="1590675"/>
                    </a:xfrm>
                    <a:prstGeom prst="rect">
                      <a:avLst/>
                    </a:prstGeom>
                  </pic:spPr>
                </pic:pic>
              </a:graphicData>
            </a:graphic>
          </wp:inline>
        </w:drawing>
      </w:r>
    </w:p>
    <w:p w:rsidR="00E82869" w:rsidRDefault="00E82869" w:rsidP="00E82869">
      <w:pPr>
        <w:ind w:firstLine="0"/>
        <w:rPr>
          <w:noProof/>
          <w:lang w:eastAsia="fr-FR"/>
        </w:rPr>
      </w:pPr>
      <w:r>
        <w:rPr>
          <w:noProof/>
          <w:lang w:eastAsia="fr-FR"/>
        </w:rPr>
        <w:t xml:space="preserve"> </w:t>
      </w: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A87960" w:rsidRDefault="00A87960" w:rsidP="00BF59B3">
      <w:pPr>
        <w:ind w:firstLine="708"/>
      </w:pPr>
    </w:p>
    <w:p w:rsidR="00547169" w:rsidRDefault="00A64FEF" w:rsidP="00BF59B3">
      <w:pPr>
        <w:ind w:firstLine="708"/>
      </w:pPr>
      <w:r>
        <w:lastRenderedPageBreak/>
        <w:t xml:space="preserve">A droite, un </w:t>
      </w:r>
      <w:r w:rsidR="00FE3C8F">
        <w:t>volet</w:t>
      </w:r>
      <w:r>
        <w:t xml:space="preserve"> dépliant permet d’afficher d</w:t>
      </w:r>
      <w:r w:rsidR="00547169">
        <w:t>es informations supplémentaires (durée prévue, durée restante, code activité, description) de la tâche sélectionnée dans la liste.</w:t>
      </w:r>
    </w:p>
    <w:p w:rsidR="008D2D21" w:rsidRDefault="008D2D21" w:rsidP="006157F5">
      <w:pPr>
        <w:ind w:firstLine="0"/>
      </w:pPr>
      <w:r>
        <w:rPr>
          <w:noProof/>
          <w:lang w:eastAsia="fr-FR"/>
        </w:rPr>
        <w:drawing>
          <wp:inline distT="0" distB="0" distL="0" distR="0" wp14:anchorId="48BFE984" wp14:editId="3E565063">
            <wp:extent cx="2806811" cy="4302862"/>
            <wp:effectExtent l="0" t="0" r="0" b="254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6811" cy="4302862"/>
                    </a:xfrm>
                    <a:prstGeom prst="rect">
                      <a:avLst/>
                    </a:prstGeom>
                  </pic:spPr>
                </pic:pic>
              </a:graphicData>
            </a:graphic>
          </wp:inline>
        </w:drawing>
      </w:r>
    </w:p>
    <w:p w:rsidR="00D26719" w:rsidRDefault="00D26719" w:rsidP="006157F5">
      <w:pPr>
        <w:ind w:firstLine="0"/>
      </w:pPr>
    </w:p>
    <w:p w:rsidR="006157F5" w:rsidRDefault="006157F5" w:rsidP="0062274E">
      <w:pPr>
        <w:pStyle w:val="Titre2"/>
      </w:pPr>
      <w:bookmarkStart w:id="4" w:name="_Toc483410398"/>
      <w:r w:rsidRPr="00C071F5">
        <w:t>Si la personne Utilisateur est un manager</w:t>
      </w:r>
      <w:bookmarkEnd w:id="4"/>
      <w:r w:rsidRPr="00C071F5">
        <w:t> </w:t>
      </w:r>
    </w:p>
    <w:p w:rsidR="00A64FEF" w:rsidRPr="00A64FEF" w:rsidRDefault="00A64FEF" w:rsidP="00A64FEF"/>
    <w:p w:rsidR="006157F5" w:rsidRDefault="006157F5" w:rsidP="006157F5">
      <w:r>
        <w:t xml:space="preserve">Par défaut, la liste des tâches de production affichée est celle du manager. </w:t>
      </w:r>
      <w:r w:rsidR="0062274E">
        <w:t>Cependant,</w:t>
      </w:r>
      <w:r>
        <w:t xml:space="preserve"> il peut filtrer  la liste</w:t>
      </w:r>
      <w:r w:rsidR="0062274E">
        <w:t xml:space="preserve"> pour chaque personne de son équipe grâce </w:t>
      </w:r>
      <w:r w:rsidR="00A64FEF">
        <w:t>à la liste déroulante « Personne ».</w:t>
      </w:r>
    </w:p>
    <w:p w:rsidR="00033D00" w:rsidRDefault="00D26719" w:rsidP="00D26719">
      <w:pPr>
        <w:pStyle w:val="Titre3"/>
      </w:pPr>
      <w:bookmarkStart w:id="5" w:name="_Toc483410399"/>
      <w:r>
        <w:t>Exportation des tâches de production</w:t>
      </w:r>
      <w:bookmarkEnd w:id="5"/>
    </w:p>
    <w:p w:rsidR="00033D00" w:rsidRDefault="00033D00" w:rsidP="00835759">
      <w:r>
        <w:t xml:space="preserve">Le bouton </w:t>
      </w:r>
      <w:r>
        <w:rPr>
          <w:noProof/>
          <w:lang w:eastAsia="fr-FR"/>
        </w:rPr>
        <w:drawing>
          <wp:inline distT="0" distB="0" distL="0" distR="0">
            <wp:extent cx="866775" cy="303371"/>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 b="17021"/>
                    <a:stretch/>
                  </pic:blipFill>
                  <pic:spPr bwMode="auto">
                    <a:xfrm>
                      <a:off x="0" y="0"/>
                      <a:ext cx="882729" cy="308955"/>
                    </a:xfrm>
                    <a:prstGeom prst="rect">
                      <a:avLst/>
                    </a:prstGeom>
                    <a:ln>
                      <a:noFill/>
                    </a:ln>
                    <a:extLst>
                      <a:ext uri="{53640926-AAD7-44D8-BBD7-CCE9431645EC}">
                        <a14:shadowObscured xmlns:a14="http://schemas.microsoft.com/office/drawing/2010/main"/>
                      </a:ext>
                    </a:extLst>
                  </pic:spPr>
                </pic:pic>
              </a:graphicData>
            </a:graphic>
          </wp:inline>
        </w:drawing>
      </w:r>
      <w:r>
        <w:t xml:space="preserve">   permet au manager d’exporter, au format .</w:t>
      </w:r>
      <w:proofErr w:type="spellStart"/>
      <w:r>
        <w:t>xml</w:t>
      </w:r>
      <w:proofErr w:type="spellEnd"/>
      <w:r>
        <w:t>, les tâches de production de son équipe en fonction de la version du logiciel sélectionnée.</w:t>
      </w:r>
    </w:p>
    <w:p w:rsidR="000C3099" w:rsidRDefault="000C3099" w:rsidP="00835759">
      <w:r>
        <w:t>Lors du clic sur le bouton, un message de demande confirmation de l’enregistrement apparaît.</w:t>
      </w:r>
    </w:p>
    <w:p w:rsidR="000C3099" w:rsidRDefault="000C3099" w:rsidP="00835759">
      <w:r>
        <w:rPr>
          <w:noProof/>
          <w:lang w:eastAsia="fr-FR"/>
        </w:rPr>
        <w:lastRenderedPageBreak/>
        <w:drawing>
          <wp:inline distT="0" distB="0" distL="0" distR="0" wp14:anchorId="38C1A233" wp14:editId="13F9EE82">
            <wp:extent cx="3000375" cy="1628775"/>
            <wp:effectExtent l="0" t="0" r="9525" b="952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0375" cy="1628775"/>
                    </a:xfrm>
                    <a:prstGeom prst="rect">
                      <a:avLst/>
                    </a:prstGeom>
                  </pic:spPr>
                </pic:pic>
              </a:graphicData>
            </a:graphic>
          </wp:inline>
        </w:drawing>
      </w:r>
    </w:p>
    <w:p w:rsidR="009251AD" w:rsidRDefault="000C3099" w:rsidP="000C3099">
      <w:r>
        <w:t>Si on clique sur OK, un fichier est créé ou est mis à jour dans un fichier « </w:t>
      </w:r>
      <w:r w:rsidRPr="000C3099">
        <w:t>TachesProduction.xml</w:t>
      </w:r>
      <w:r>
        <w:t> ». Ce fichier est enregistré dans</w:t>
      </w:r>
      <w:r w:rsidR="009251AD">
        <w:t> :</w:t>
      </w:r>
      <w:r>
        <w:t xml:space="preserve"> </w:t>
      </w:r>
      <w:r w:rsidRPr="000C3099">
        <w:t>Projet-WPF\</w:t>
      </w:r>
      <w:proofErr w:type="spellStart"/>
      <w:r w:rsidRPr="000C3099">
        <w:t>JobOverview</w:t>
      </w:r>
      <w:proofErr w:type="spellEnd"/>
      <w:r w:rsidRPr="000C3099">
        <w:t>\</w:t>
      </w:r>
      <w:proofErr w:type="spellStart"/>
      <w:r w:rsidRPr="000C3099">
        <w:t>JobOverview</w:t>
      </w:r>
      <w:proofErr w:type="spellEnd"/>
      <w:r w:rsidRPr="000C3099">
        <w:t>\bin\</w:t>
      </w:r>
      <w:proofErr w:type="spellStart"/>
      <w:r w:rsidRPr="000C3099">
        <w:t>Debug</w:t>
      </w:r>
      <w:proofErr w:type="spellEnd"/>
      <w:r w:rsidR="009251AD">
        <w:t xml:space="preserve">. </w:t>
      </w:r>
    </w:p>
    <w:p w:rsidR="000C3099" w:rsidRDefault="000C3099" w:rsidP="000C3099">
      <w:r>
        <w:t>Puis, un autre message apparaît indiquant la réussite ou la raison de l’échec.</w:t>
      </w:r>
    </w:p>
    <w:p w:rsidR="000C3099" w:rsidRDefault="000C3099" w:rsidP="000C3099">
      <w:r>
        <w:rPr>
          <w:noProof/>
          <w:lang w:eastAsia="fr-FR"/>
        </w:rPr>
        <w:drawing>
          <wp:inline distT="0" distB="0" distL="0" distR="0" wp14:anchorId="2FA275CC" wp14:editId="49991A9A">
            <wp:extent cx="2638425" cy="161925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1619250"/>
                    </a:xfrm>
                    <a:prstGeom prst="rect">
                      <a:avLst/>
                    </a:prstGeom>
                  </pic:spPr>
                </pic:pic>
              </a:graphicData>
            </a:graphic>
          </wp:inline>
        </w:drawing>
      </w:r>
      <w:r w:rsidR="009251AD" w:rsidRPr="009251AD">
        <w:rPr>
          <w:noProof/>
          <w:lang w:eastAsia="fr-FR"/>
        </w:rPr>
        <w:t xml:space="preserve"> </w:t>
      </w:r>
      <w:r w:rsidR="009251AD">
        <w:rPr>
          <w:noProof/>
          <w:lang w:eastAsia="fr-FR"/>
        </w:rPr>
        <w:drawing>
          <wp:inline distT="0" distB="0" distL="0" distR="0" wp14:anchorId="1A5B8337" wp14:editId="580C7243">
            <wp:extent cx="2200275" cy="16192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0275" cy="1619250"/>
                    </a:xfrm>
                    <a:prstGeom prst="rect">
                      <a:avLst/>
                    </a:prstGeom>
                  </pic:spPr>
                </pic:pic>
              </a:graphicData>
            </a:graphic>
          </wp:inline>
        </w:drawing>
      </w:r>
    </w:p>
    <w:p w:rsidR="000C3099" w:rsidRDefault="000C3099" w:rsidP="00835759"/>
    <w:p w:rsidR="00462B6F" w:rsidRDefault="00D26719" w:rsidP="00D26719">
      <w:pPr>
        <w:pStyle w:val="Titre3"/>
      </w:pPr>
      <w:bookmarkStart w:id="6" w:name="_Toc483410400"/>
      <w:r>
        <w:lastRenderedPageBreak/>
        <w:t>Création des tâches de production</w:t>
      </w:r>
      <w:bookmarkEnd w:id="6"/>
    </w:p>
    <w:p w:rsidR="00E82869" w:rsidRDefault="00E82869" w:rsidP="00E82869">
      <w:pPr>
        <w:ind w:firstLine="0"/>
      </w:pPr>
      <w:r>
        <w:rPr>
          <w:noProof/>
          <w:lang w:eastAsia="fr-FR"/>
        </w:rPr>
        <w:drawing>
          <wp:inline distT="0" distB="0" distL="0" distR="0" wp14:anchorId="710EA224" wp14:editId="596F377D">
            <wp:extent cx="5760720" cy="404304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043045"/>
                    </a:xfrm>
                    <a:prstGeom prst="rect">
                      <a:avLst/>
                    </a:prstGeom>
                  </pic:spPr>
                </pic:pic>
              </a:graphicData>
            </a:graphic>
          </wp:inline>
        </w:drawing>
      </w:r>
    </w:p>
    <w:p w:rsidR="008D2D21" w:rsidRDefault="008D2D21" w:rsidP="00835759">
      <w:r>
        <w:t xml:space="preserve">Le manager a la possibilité de créer de nouvelles tâches de production grâce </w:t>
      </w:r>
      <w:r w:rsidR="00462B6F">
        <w:t>à</w:t>
      </w:r>
      <w:r>
        <w:t xml:space="preserve"> trois boutons </w:t>
      </w:r>
      <w:r w:rsidR="00E82869">
        <w:t>(Ajouter, A</w:t>
      </w:r>
      <w:r w:rsidR="00462B6F">
        <w:t>nnuler</w:t>
      </w:r>
      <w:r w:rsidR="00E82869">
        <w:t xml:space="preserve"> ou</w:t>
      </w:r>
      <w:r w:rsidR="00E82869" w:rsidRPr="00E82869">
        <w:t xml:space="preserve"> </w:t>
      </w:r>
      <w:r w:rsidR="00E82869">
        <w:t>Enregistrer</w:t>
      </w:r>
      <w:r w:rsidR="00462B6F">
        <w:t xml:space="preserve">) </w:t>
      </w:r>
      <w:r>
        <w:t xml:space="preserve">situé dans le </w:t>
      </w:r>
      <w:r w:rsidR="00FE3C8F">
        <w:t>volet</w:t>
      </w:r>
      <w:r>
        <w:t xml:space="preserve"> dé</w:t>
      </w:r>
      <w:r w:rsidR="00FE3C8F">
        <w:t>pliant</w:t>
      </w:r>
      <w:r>
        <w:t xml:space="preserve"> de droite </w:t>
      </w:r>
      <w:r w:rsidR="00462B6F">
        <w:t>« détails de la tâche de production sélectionnée ». Le contenu des boutons est matérialisé par des icônes :</w:t>
      </w:r>
      <w:r w:rsidR="004D6085" w:rsidRPr="004D6085">
        <w:rPr>
          <w:noProof/>
          <w:lang w:eastAsia="fr-FR"/>
        </w:rPr>
        <w:t xml:space="preserve"> </w:t>
      </w:r>
      <w:r w:rsidR="004D6085">
        <w:rPr>
          <w:noProof/>
          <w:lang w:eastAsia="fr-FR"/>
        </w:rPr>
        <w:drawing>
          <wp:inline distT="0" distB="0" distL="0" distR="0" wp14:anchorId="5BF3E4F0" wp14:editId="66ECFC5C">
            <wp:extent cx="1247775" cy="46672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47775" cy="466725"/>
                    </a:xfrm>
                    <a:prstGeom prst="rect">
                      <a:avLst/>
                    </a:prstGeom>
                  </pic:spPr>
                </pic:pic>
              </a:graphicData>
            </a:graphic>
          </wp:inline>
        </w:drawing>
      </w:r>
    </w:p>
    <w:p w:rsidR="008D2D21" w:rsidRDefault="00462B6F" w:rsidP="00835759">
      <w:r>
        <w:t xml:space="preserve">Tant qu’aucune tâche n’est ajoutée, il n’est pas possible de cliquer sur les boutons enregistrer et annuler. Il n’est non plus possible d’éditer les champs du </w:t>
      </w:r>
      <w:r w:rsidR="00FE3C8F">
        <w:t>volet</w:t>
      </w:r>
      <w:r>
        <w:t xml:space="preserve"> dépliant.</w:t>
      </w:r>
    </w:p>
    <w:p w:rsidR="00462B6F" w:rsidRDefault="00462B6F" w:rsidP="00835759">
      <w:r>
        <w:t xml:space="preserve">Lorsque le manager décide d’ajouter une tâche, il peut cliquer sur le bouton ajouter. La liste </w:t>
      </w:r>
      <w:r w:rsidR="006F6AB8">
        <w:t>de gauche des tâches devient grisée et il n’est plus possible de sélectionner les différentes tâches.</w:t>
      </w:r>
    </w:p>
    <w:p w:rsidR="00462B6F" w:rsidRDefault="006F6AB8" w:rsidP="00835759">
      <w:r>
        <w:t>Le manager</w:t>
      </w:r>
      <w:r w:rsidR="00462B6F">
        <w:t xml:space="preserve"> peut ajouter qu’une seule tâche à la fois. C’est-à-dire qu’il faudra forcément clique</w:t>
      </w:r>
      <w:r>
        <w:t>r</w:t>
      </w:r>
      <w:r w:rsidR="00462B6F">
        <w:t xml:space="preserve"> sur Enregistrer ou Annuler </w:t>
      </w:r>
      <w:r>
        <w:t>avant de</w:t>
      </w:r>
      <w:r w:rsidR="00462B6F">
        <w:t xml:space="preserve"> commencer la saisie d’une autre t</w:t>
      </w:r>
      <w:r>
        <w:t>âche de production. En effet, en « mode Ajout » le bouton Ajouter est désactivé.</w:t>
      </w:r>
    </w:p>
    <w:p w:rsidR="00A87960" w:rsidRDefault="00A87960" w:rsidP="00CF698E"/>
    <w:p w:rsidR="00A87960" w:rsidRDefault="00A87960" w:rsidP="00CF698E"/>
    <w:p w:rsidR="00A87960" w:rsidRDefault="00A87960" w:rsidP="00CF698E"/>
    <w:p w:rsidR="00A87960" w:rsidRDefault="00A87960" w:rsidP="00CF698E"/>
    <w:p w:rsidR="00A87960" w:rsidRDefault="00A87960" w:rsidP="00CF698E"/>
    <w:p w:rsidR="001E09BC" w:rsidRDefault="001E09BC" w:rsidP="00CF698E"/>
    <w:p w:rsidR="00CF698E" w:rsidRDefault="006F6AB8" w:rsidP="00CF698E">
      <w:r>
        <w:lastRenderedPageBreak/>
        <w:t>Le manager peut renseigner les champs : Libellé, Durée Prévue, Durée Restante et éventuellement une description. Il doit aussi sélectionner</w:t>
      </w:r>
      <w:r w:rsidR="00FE3C8F">
        <w:t xml:space="preserve"> la personne (par défaut la personne utilisateur), le logiciel, la version,</w:t>
      </w:r>
      <w:r>
        <w:t xml:space="preserve"> le Code Module et le Code Activité dans les listes déroulantes</w:t>
      </w:r>
      <w:r w:rsidR="00CF698E">
        <w:t>.</w:t>
      </w:r>
      <w:r w:rsidR="00CF698E" w:rsidRPr="00CF698E">
        <w:t xml:space="preserve"> </w:t>
      </w:r>
      <w:r w:rsidR="00FE3C8F">
        <w:t xml:space="preserve"> Il est indispensable de remplir les listes déroulantes dans l’ordre de haut en bas.</w:t>
      </w:r>
    </w:p>
    <w:p w:rsidR="006F6AB8" w:rsidRDefault="005E087C" w:rsidP="00835759">
      <w:r>
        <w:rPr>
          <w:noProof/>
          <w:lang w:eastAsia="fr-FR"/>
        </w:rPr>
        <w:drawing>
          <wp:inline distT="0" distB="0" distL="0" distR="0" wp14:anchorId="0AC333D0" wp14:editId="720DF59F">
            <wp:extent cx="3857625" cy="5915025"/>
            <wp:effectExtent l="0" t="0" r="9525"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5915025"/>
                    </a:xfrm>
                    <a:prstGeom prst="rect">
                      <a:avLst/>
                    </a:prstGeom>
                  </pic:spPr>
                </pic:pic>
              </a:graphicData>
            </a:graphic>
          </wp:inline>
        </w:drawing>
      </w:r>
    </w:p>
    <w:p w:rsidR="00CF698E" w:rsidRDefault="00CF698E" w:rsidP="00835759">
      <w:r>
        <w:t>Dans le même temps, la saisie en cours apparait à la fin de la liste déroulante.</w:t>
      </w:r>
    </w:p>
    <w:p w:rsidR="00C071F5" w:rsidRDefault="00CF698E" w:rsidP="00C071F5">
      <w:r>
        <w:t>Ensuite le manager peut décider d’enregistrer ou d’annuler sa saisie. L’enregistrement et l’annulation permet de retourner en mode consultation et il n’est plus possible d’éditer des champs</w:t>
      </w:r>
      <w:r w:rsidR="005E087C">
        <w:t>. Par contre la sélection des tâ</w:t>
      </w:r>
      <w:r>
        <w:t>ches redevient possible.</w:t>
      </w:r>
    </w:p>
    <w:p w:rsidR="00CF698E" w:rsidRDefault="00CF698E" w:rsidP="00C071F5"/>
    <w:p w:rsidR="00A87960" w:rsidRDefault="00A87960" w:rsidP="00C071F5"/>
    <w:p w:rsidR="00A87960" w:rsidRDefault="00A87960" w:rsidP="00C071F5"/>
    <w:p w:rsidR="00A87960" w:rsidRDefault="00A87960" w:rsidP="00C071F5"/>
    <w:p w:rsidR="005E087C" w:rsidRDefault="007C5A32" w:rsidP="00C071F5">
      <w:r>
        <w:lastRenderedPageBreak/>
        <w:t>Lors du clic sur le bouton d’</w:t>
      </w:r>
      <w:r w:rsidR="00CF698E">
        <w:t>enregistrement</w:t>
      </w:r>
      <w:r w:rsidR="007378E0">
        <w:t>,</w:t>
      </w:r>
      <w:r w:rsidR="00CF698E">
        <w:t xml:space="preserve"> un message de demande confirmation de l’enregistrement</w:t>
      </w:r>
      <w:r w:rsidR="007378E0">
        <w:t xml:space="preserve"> apparaît</w:t>
      </w:r>
      <w:r w:rsidR="00CF698E">
        <w:t>.</w:t>
      </w:r>
      <w:r w:rsidR="007378E0">
        <w:t xml:space="preserve"> </w:t>
      </w:r>
    </w:p>
    <w:p w:rsidR="005E087C" w:rsidRDefault="005E087C" w:rsidP="00C071F5">
      <w:r>
        <w:rPr>
          <w:noProof/>
          <w:lang w:eastAsia="fr-FR"/>
        </w:rPr>
        <w:drawing>
          <wp:inline distT="0" distB="0" distL="0" distR="0" wp14:anchorId="2F18243A" wp14:editId="6CA2AF40">
            <wp:extent cx="3581400" cy="1704975"/>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704975"/>
                    </a:xfrm>
                    <a:prstGeom prst="rect">
                      <a:avLst/>
                    </a:prstGeom>
                  </pic:spPr>
                </pic:pic>
              </a:graphicData>
            </a:graphic>
          </wp:inline>
        </w:drawing>
      </w:r>
    </w:p>
    <w:p w:rsidR="00CF698E" w:rsidRDefault="007378E0" w:rsidP="00C071F5">
      <w:r>
        <w:t>Si on clique sur OK, l’enregistrement est enregistré en base contrairement au bouton Annuler.</w:t>
      </w:r>
      <w:r w:rsidR="005E087C">
        <w:t xml:space="preserve"> </w:t>
      </w:r>
      <w:r w:rsidR="00344263">
        <w:t>Puis</w:t>
      </w:r>
      <w:r w:rsidR="005E087C">
        <w:t xml:space="preserve">, </w:t>
      </w:r>
      <w:r w:rsidR="00344263">
        <w:t>u</w:t>
      </w:r>
      <w:r w:rsidR="005E087C">
        <w:t>n autre message apparaît indiquant la réussite ou la raison de l’échec.</w:t>
      </w:r>
    </w:p>
    <w:p w:rsidR="005E087C" w:rsidRDefault="005E087C" w:rsidP="007C5A32">
      <w:pPr>
        <w:ind w:firstLine="0"/>
      </w:pPr>
      <w:r>
        <w:rPr>
          <w:noProof/>
          <w:lang w:eastAsia="fr-FR"/>
        </w:rPr>
        <w:drawing>
          <wp:inline distT="0" distB="0" distL="0" distR="0" wp14:anchorId="0C9BDC63" wp14:editId="2482B5C5">
            <wp:extent cx="2819400" cy="16764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1676400"/>
                    </a:xfrm>
                    <a:prstGeom prst="rect">
                      <a:avLst/>
                    </a:prstGeom>
                  </pic:spPr>
                </pic:pic>
              </a:graphicData>
            </a:graphic>
          </wp:inline>
        </w:drawing>
      </w:r>
      <w:r>
        <w:t xml:space="preserve"> </w:t>
      </w:r>
      <w:r w:rsidR="007C5A32">
        <w:rPr>
          <w:noProof/>
          <w:lang w:eastAsia="fr-FR"/>
        </w:rPr>
        <w:drawing>
          <wp:inline distT="0" distB="0" distL="0" distR="0" wp14:anchorId="1FBE7FCE" wp14:editId="6A39B2C3">
            <wp:extent cx="2771775" cy="174307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1775" cy="1743075"/>
                    </a:xfrm>
                    <a:prstGeom prst="rect">
                      <a:avLst/>
                    </a:prstGeom>
                  </pic:spPr>
                </pic:pic>
              </a:graphicData>
            </a:graphic>
          </wp:inline>
        </w:drawing>
      </w:r>
    </w:p>
    <w:p w:rsidR="00CF698E" w:rsidRDefault="00CF698E" w:rsidP="00C071F5"/>
    <w:p w:rsidR="001E09BC" w:rsidRDefault="001E09BC" w:rsidP="00C071F5">
      <w:r>
        <w:t>L’ajout de tâches de production ne fonctionne pas, la modification fera l’objet d’une prochaine mise  à jour.</w:t>
      </w:r>
    </w:p>
    <w:p w:rsidR="001E09BC" w:rsidRDefault="001E09BC" w:rsidP="00C071F5"/>
    <w:p w:rsidR="001E09BC" w:rsidRDefault="001E09BC" w:rsidP="00C071F5"/>
    <w:p w:rsidR="00C071F5" w:rsidRDefault="00C071F5" w:rsidP="0062274E">
      <w:pPr>
        <w:pStyle w:val="Titre2"/>
      </w:pPr>
      <w:bookmarkStart w:id="7" w:name="_Toc483410401"/>
      <w:r w:rsidRPr="00033D00">
        <w:t>Si la personne Utilisateur n’est pas un manager</w:t>
      </w:r>
      <w:bookmarkEnd w:id="7"/>
      <w:r w:rsidR="00033D00" w:rsidRPr="00033D00">
        <w:t> </w:t>
      </w:r>
    </w:p>
    <w:p w:rsidR="00A64FEF" w:rsidRPr="00A64FEF" w:rsidRDefault="00A64FEF" w:rsidP="00A64FEF"/>
    <w:p w:rsidR="00033D00" w:rsidRDefault="00033D00" w:rsidP="00033D00">
      <w:r>
        <w:t xml:space="preserve">La personne </w:t>
      </w:r>
      <w:r w:rsidR="00A64FEF">
        <w:t xml:space="preserve">qui n’est pas manager </w:t>
      </w:r>
      <w:r>
        <w:t xml:space="preserve">ne peut que consulter les tâches de production qui lui sont affecté. La création de tâches et l’exportation </w:t>
      </w:r>
      <w:proofErr w:type="spellStart"/>
      <w:r>
        <w:t>Xml</w:t>
      </w:r>
      <w:proofErr w:type="spellEnd"/>
      <w:r w:rsidR="006157F5">
        <w:t xml:space="preserve"> lui sont impossibles car les boutons permettant ces actions n’apparaissent pas.</w:t>
      </w:r>
    </w:p>
    <w:p w:rsidR="00C071F5" w:rsidRDefault="00C071F5" w:rsidP="007560DE"/>
    <w:p w:rsidR="00A87960" w:rsidRDefault="00A87960">
      <w:pPr>
        <w:ind w:firstLine="0"/>
        <w:jc w:val="left"/>
        <w:rPr>
          <w:rFonts w:asciiTheme="majorHAnsi" w:eastAsiaTheme="majorEastAsia" w:hAnsiTheme="majorHAnsi" w:cstheme="majorBidi"/>
          <w:color w:val="2E74B5" w:themeColor="accent1" w:themeShade="BF"/>
          <w:sz w:val="32"/>
          <w:szCs w:val="32"/>
          <w:u w:val="single"/>
        </w:rPr>
      </w:pPr>
      <w:r>
        <w:br w:type="page"/>
      </w:r>
    </w:p>
    <w:p w:rsidR="007560DE" w:rsidRDefault="007560DE" w:rsidP="00210A84">
      <w:pPr>
        <w:pStyle w:val="Titre1"/>
      </w:pPr>
      <w:bookmarkStart w:id="8" w:name="_Toc483410402"/>
      <w:r>
        <w:lastRenderedPageBreak/>
        <w:t>Gestion des tâches annexes</w:t>
      </w:r>
      <w:bookmarkEnd w:id="8"/>
    </w:p>
    <w:p w:rsidR="00D26719" w:rsidRDefault="00D26719" w:rsidP="00D26719"/>
    <w:p w:rsidR="00047500" w:rsidRDefault="00D26719" w:rsidP="00047500">
      <w:r>
        <w:t xml:space="preserve">La fenêtre des tâches annexes  permet de voir l’affectation des tâches annexes de son équipe de l’utilisateur et de l’équipe pour le manager. Le manager a aussi la possibilité d’en créer de nouvelles. </w:t>
      </w:r>
    </w:p>
    <w:p w:rsidR="00047500" w:rsidRDefault="00D26719" w:rsidP="00047500">
      <w:r>
        <w:t xml:space="preserve">Cette fenêtre </w:t>
      </w:r>
      <w:r w:rsidR="00047500">
        <w:t>fonctionne</w:t>
      </w:r>
      <w:r>
        <w:t xml:space="preserve"> de la même manière que </w:t>
      </w:r>
      <w:r w:rsidR="00047500">
        <w:t>celle de tâche de production. Dans cette partie, il ne sera décrit que les fonctionnalités qui diffèrent. Ainsi</w:t>
      </w:r>
      <w:r w:rsidR="007C5A32">
        <w:t>,</w:t>
      </w:r>
      <w:r w:rsidR="00047500">
        <w:t xml:space="preserve"> les fonctionnalités relatives à l’ajout ne seront pas présentées.</w:t>
      </w:r>
    </w:p>
    <w:p w:rsidR="007560DE" w:rsidRDefault="00D26719" w:rsidP="00D26719">
      <w:pPr>
        <w:ind w:firstLine="0"/>
      </w:pPr>
      <w:r>
        <w:rPr>
          <w:noProof/>
          <w:lang w:eastAsia="fr-FR"/>
        </w:rPr>
        <w:drawing>
          <wp:inline distT="0" distB="0" distL="0" distR="0" wp14:anchorId="763E01FE" wp14:editId="4EFFF807">
            <wp:extent cx="5760720" cy="407924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079240"/>
                    </a:xfrm>
                    <a:prstGeom prst="rect">
                      <a:avLst/>
                    </a:prstGeom>
                  </pic:spPr>
                </pic:pic>
              </a:graphicData>
            </a:graphic>
          </wp:inline>
        </w:drawing>
      </w:r>
    </w:p>
    <w:p w:rsidR="00D26719" w:rsidRDefault="00047500" w:rsidP="00047500">
      <w:r>
        <w:t xml:space="preserve">A l’ouverture de la fenêtre, la liste des tâches annexes est filtrée selon la personne utilisateur. Le manager peut en plus filtrer les tâches pour une personne de son équipe. </w:t>
      </w:r>
    </w:p>
    <w:p w:rsidR="007C649F" w:rsidRDefault="007C649F" w:rsidP="00047500">
      <w:r>
        <w:t xml:space="preserve">La liste de tâche annexe indique le login, le code activité ainsi que le libellé. Le </w:t>
      </w:r>
      <w:r w:rsidR="00FE3C8F">
        <w:t>volet</w:t>
      </w:r>
      <w:r>
        <w:t xml:space="preserve"> dépliant de droite affiche éventuellement la description en supplément.</w:t>
      </w:r>
    </w:p>
    <w:p w:rsidR="008F0815" w:rsidRDefault="008F0815" w:rsidP="00047500">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748030</wp:posOffset>
                </wp:positionH>
                <wp:positionV relativeFrom="paragraph">
                  <wp:posOffset>376555</wp:posOffset>
                </wp:positionV>
                <wp:extent cx="666750" cy="647700"/>
                <wp:effectExtent l="19050" t="19050" r="19050" b="19050"/>
                <wp:wrapNone/>
                <wp:docPr id="52" name="Ellipse 52"/>
                <wp:cNvGraphicFramePr/>
                <a:graphic xmlns:a="http://schemas.openxmlformats.org/drawingml/2006/main">
                  <a:graphicData uri="http://schemas.microsoft.com/office/word/2010/wordprocessingShape">
                    <wps:wsp>
                      <wps:cNvSpPr/>
                      <wps:spPr>
                        <a:xfrm>
                          <a:off x="0" y="0"/>
                          <a:ext cx="666750" cy="64770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8FA5FF" id="Ellipse 52" o:spid="_x0000_s1026" style="position:absolute;margin-left:58.9pt;margin-top:29.65pt;width:52.5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" filled="f" strokecolor="red" strokeweight="3pt">
                <v:stroke joinstyle="miter"/>
              </v:oval>
            </w:pict>
          </mc:Fallback>
        </mc:AlternateContent>
      </w:r>
      <w:r>
        <w:t xml:space="preserve">En plus des boutons d’ajout, d’enregistrement et d’annulation, un bouton suppression est également présent. Il est matérialisé par une croix. </w:t>
      </w:r>
    </w:p>
    <w:p w:rsidR="008F0815" w:rsidRDefault="008F0815" w:rsidP="00047500">
      <w:r>
        <w:rPr>
          <w:noProof/>
          <w:lang w:eastAsia="fr-FR"/>
        </w:rPr>
        <w:drawing>
          <wp:inline distT="0" distB="0" distL="0" distR="0" wp14:anchorId="2638C573" wp14:editId="27B518E9">
            <wp:extent cx="1638300" cy="4667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38300" cy="466725"/>
                    </a:xfrm>
                    <a:prstGeom prst="rect">
                      <a:avLst/>
                    </a:prstGeom>
                  </pic:spPr>
                </pic:pic>
              </a:graphicData>
            </a:graphic>
          </wp:inline>
        </w:drawing>
      </w:r>
      <w:r>
        <w:t xml:space="preserve"> </w:t>
      </w:r>
    </w:p>
    <w:p w:rsidR="007C649F" w:rsidRDefault="008F0815" w:rsidP="00047500">
      <w:r>
        <w:t>Il permet de supprimer de la base la tâche annexe sélectionné. Cependant, i</w:t>
      </w:r>
      <w:r w:rsidR="007C649F">
        <w:t>l est impossible de supprimer une tâche annexe si du temps de travail a déjà été saisi</w:t>
      </w:r>
      <w:r>
        <w:t xml:space="preserve"> dessus</w:t>
      </w:r>
      <w:r w:rsidR="007C649F">
        <w:t>.</w:t>
      </w:r>
    </w:p>
    <w:p w:rsidR="008F0815" w:rsidRDefault="008F0815" w:rsidP="008F0815">
      <w:r>
        <w:t xml:space="preserve">Lors du clic sur le bouton </w:t>
      </w:r>
      <w:r w:rsidR="007C5A32">
        <w:t xml:space="preserve">de </w:t>
      </w:r>
      <w:r>
        <w:t xml:space="preserve">suppression, un message de demande confirmation de la suppression apparaît. </w:t>
      </w:r>
    </w:p>
    <w:p w:rsidR="008F0815" w:rsidRDefault="008F0815" w:rsidP="008F0815">
      <w:r>
        <w:rPr>
          <w:noProof/>
          <w:lang w:eastAsia="fr-FR"/>
        </w:rPr>
        <w:lastRenderedPageBreak/>
        <w:drawing>
          <wp:inline distT="0" distB="0" distL="0" distR="0" wp14:anchorId="1E1B7A4F" wp14:editId="1B23A9D6">
            <wp:extent cx="3533775" cy="1724025"/>
            <wp:effectExtent l="0" t="0" r="9525"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3775" cy="1724025"/>
                    </a:xfrm>
                    <a:prstGeom prst="rect">
                      <a:avLst/>
                    </a:prstGeom>
                  </pic:spPr>
                </pic:pic>
              </a:graphicData>
            </a:graphic>
          </wp:inline>
        </w:drawing>
      </w:r>
    </w:p>
    <w:p w:rsidR="007C5A32" w:rsidRDefault="007C5A32" w:rsidP="008F0815"/>
    <w:p w:rsidR="007C5A32" w:rsidRDefault="007C5A32" w:rsidP="007C5A32">
      <w:r>
        <w:t>Si on clique sur OK, la suppression est enregistré en base contrairement au bouton Annuler. Puis, un autre message apparaît indiquant la réussite ou la raison de l’échec.</w:t>
      </w:r>
    </w:p>
    <w:p w:rsidR="007C5A32" w:rsidRDefault="007C5A32" w:rsidP="008F0815"/>
    <w:p w:rsidR="007C5A32" w:rsidRDefault="008F0815" w:rsidP="007C5A32">
      <w:pPr>
        <w:pStyle w:val="Paragraphedeliste"/>
        <w:ind w:left="-426" w:right="-426" w:firstLine="0"/>
        <w:jc w:val="left"/>
      </w:pPr>
      <w:r>
        <w:rPr>
          <w:noProof/>
          <w:lang w:eastAsia="fr-FR"/>
        </w:rPr>
        <w:drawing>
          <wp:inline distT="0" distB="0" distL="0" distR="0" wp14:anchorId="60005E45" wp14:editId="2E3D537E">
            <wp:extent cx="2057400" cy="1609725"/>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2703" b="3977"/>
                    <a:stretch/>
                  </pic:blipFill>
                  <pic:spPr bwMode="auto">
                    <a:xfrm>
                      <a:off x="0" y="0"/>
                      <a:ext cx="2057400" cy="1609725"/>
                    </a:xfrm>
                    <a:prstGeom prst="rect">
                      <a:avLst/>
                    </a:prstGeom>
                    <a:ln>
                      <a:noFill/>
                    </a:ln>
                    <a:extLst>
                      <a:ext uri="{53640926-AAD7-44D8-BBD7-CCE9431645EC}">
                        <a14:shadowObscured xmlns:a14="http://schemas.microsoft.com/office/drawing/2010/main"/>
                      </a:ext>
                    </a:extLst>
                  </pic:spPr>
                </pic:pic>
              </a:graphicData>
            </a:graphic>
          </wp:inline>
        </w:drawing>
      </w:r>
      <w:r w:rsidR="007C5A32" w:rsidRPr="007C5A32">
        <w:t xml:space="preserve"> </w:t>
      </w:r>
      <w:r w:rsidR="007C5A32">
        <w:rPr>
          <w:noProof/>
          <w:lang w:eastAsia="fr-FR"/>
        </w:rPr>
        <w:drawing>
          <wp:inline distT="0" distB="0" distL="0" distR="0">
            <wp:extent cx="4105275" cy="1530475"/>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3706" cy="1533618"/>
                    </a:xfrm>
                    <a:prstGeom prst="rect">
                      <a:avLst/>
                    </a:prstGeom>
                    <a:noFill/>
                    <a:ln>
                      <a:noFill/>
                    </a:ln>
                  </pic:spPr>
                </pic:pic>
              </a:graphicData>
            </a:graphic>
          </wp:inline>
        </w:drawing>
      </w:r>
    </w:p>
    <w:p w:rsidR="00A87960" w:rsidRDefault="00A87960" w:rsidP="007C5A32">
      <w:pPr>
        <w:pStyle w:val="Paragraphedeliste"/>
        <w:ind w:left="-426" w:right="-426" w:firstLine="0"/>
        <w:jc w:val="left"/>
      </w:pPr>
    </w:p>
    <w:p w:rsidR="007560DE" w:rsidRDefault="007560DE" w:rsidP="00210A84">
      <w:pPr>
        <w:pStyle w:val="Titre1"/>
      </w:pPr>
      <w:bookmarkStart w:id="9" w:name="_Toc483410403"/>
      <w:r>
        <w:t>Saisie de temps</w:t>
      </w:r>
      <w:bookmarkEnd w:id="9"/>
    </w:p>
    <w:p w:rsidR="008F0815" w:rsidRDefault="008F0815"/>
    <w:p w:rsidR="00547169" w:rsidRDefault="00547169">
      <w:r>
        <w:t xml:space="preserve">La fenêtre « Saisie Temps » n’est pas active pour le moment. Son fonctionnement sera l’objet d’une prochaine mise à jour.  Cette fenêtre permettra à chaque personne de saisir son temps de travail sur les tâches de production ou annexes travaillées au cours de la journée. </w:t>
      </w:r>
      <w:r w:rsidR="008D2D21">
        <w:t xml:space="preserve"> La personne pourra ajuster le temps restant nécessaire pour terminer la tâche. Le temps de travail total saisi pour une journée ne pourra pas dépasser 8h.</w:t>
      </w:r>
    </w:p>
    <w:p w:rsidR="008D2D21" w:rsidRDefault="008D2D21"/>
    <w:p w:rsidR="008D2D21" w:rsidRDefault="008D2D21" w:rsidP="008D2D21">
      <w:pPr>
        <w:pStyle w:val="Titre1"/>
      </w:pPr>
      <w:bookmarkStart w:id="10" w:name="_Toc483410404"/>
      <w:r>
        <w:t>Synthèse des versions</w:t>
      </w:r>
      <w:bookmarkEnd w:id="10"/>
    </w:p>
    <w:p w:rsidR="007C5A32" w:rsidRDefault="007C5A32" w:rsidP="007C5A32"/>
    <w:p w:rsidR="007C5A32" w:rsidRDefault="007C5A32" w:rsidP="007C5A32">
      <w:r>
        <w:t>La fenêtre synthèse des v</w:t>
      </w:r>
      <w:r w:rsidR="00416C1F">
        <w:t>ersions p</w:t>
      </w:r>
      <w:r>
        <w:t>ermet de consulter toutes les informations relatives au logiciel.</w:t>
      </w:r>
    </w:p>
    <w:p w:rsidR="00416C1F" w:rsidRDefault="00416C1F" w:rsidP="007C5A32">
      <w:r>
        <w:t>Dans cette fenêtre on retrouve la même disposition avec :</w:t>
      </w:r>
    </w:p>
    <w:p w:rsidR="00416C1F" w:rsidRDefault="00416C1F" w:rsidP="00416C1F">
      <w:pPr>
        <w:pStyle w:val="Paragraphedeliste"/>
        <w:numPr>
          <w:ilvl w:val="0"/>
          <w:numId w:val="2"/>
        </w:numPr>
      </w:pPr>
      <w:r>
        <w:t>la sélection dans une liste déroulante du logiciel</w:t>
      </w:r>
    </w:p>
    <w:p w:rsidR="00416C1F" w:rsidRDefault="00416C1F" w:rsidP="00416C1F">
      <w:pPr>
        <w:pStyle w:val="Paragraphedeliste"/>
        <w:numPr>
          <w:ilvl w:val="0"/>
          <w:numId w:val="2"/>
        </w:numPr>
      </w:pPr>
      <w:r>
        <w:t xml:space="preserve">la possibilité de sélectionner dans une liste les informations du logiciel </w:t>
      </w:r>
      <w:r w:rsidR="007F363E">
        <w:t>(version, d</w:t>
      </w:r>
      <w:r>
        <w:t>ate de sortie prév</w:t>
      </w:r>
      <w:r w:rsidR="007F363E">
        <w:t>ue, date</w:t>
      </w:r>
      <w:r>
        <w:t xml:space="preserve"> de sortie effective, Ecart en nombre de jours entre la date de sortie prévue et </w:t>
      </w:r>
      <w:r>
        <w:lastRenderedPageBreak/>
        <w:t>effective</w:t>
      </w:r>
      <w:r w:rsidR="007F363E">
        <w:t>, Nombre de jours-</w:t>
      </w:r>
      <w:r>
        <w:t>homme</w:t>
      </w:r>
      <w:r w:rsidR="007F363E">
        <w:t>s</w:t>
      </w:r>
      <w:r>
        <w:t xml:space="preserve"> correspondant au nombre d’heures de travail </w:t>
      </w:r>
      <w:r w:rsidR="007F363E">
        <w:t xml:space="preserve">total </w:t>
      </w:r>
      <w:r>
        <w:t>effectués sur le développement du logiciel</w:t>
      </w:r>
    </w:p>
    <w:p w:rsidR="00416C1F" w:rsidRDefault="00416C1F" w:rsidP="00416C1F">
      <w:pPr>
        <w:pStyle w:val="Paragraphedeliste"/>
        <w:numPr>
          <w:ilvl w:val="0"/>
          <w:numId w:val="2"/>
        </w:numPr>
      </w:pPr>
      <w:r>
        <w:t xml:space="preserve">et l’affichage du détail dans le </w:t>
      </w:r>
      <w:r w:rsidR="00FE3C8F">
        <w:t>volet</w:t>
      </w:r>
      <w:r>
        <w:t xml:space="preserve"> dépliant de droite</w:t>
      </w:r>
      <w:r w:rsidR="007F363E">
        <w:t xml:space="preserve"> indiquant en supplément le millésime de la version, le nombre de releases, la date d’ouverture de la version</w:t>
      </w:r>
    </w:p>
    <w:p w:rsidR="007F363E" w:rsidRDefault="007F363E" w:rsidP="007F363E">
      <w:r>
        <w:t>En dessous de la première liste des informations du logiciel, une deuxième affiche les informations relatives aux modules du logiciel. Cette liste indique le numéro de version le code du module et le nombre de jours total de travail réalisé sur chaque module.</w:t>
      </w:r>
    </w:p>
    <w:p w:rsidR="007C5A32" w:rsidRDefault="007C5A32" w:rsidP="007C5A32"/>
    <w:p w:rsidR="007C5A32" w:rsidRPr="007C5A32" w:rsidRDefault="007C5A32" w:rsidP="007F363E">
      <w:pPr>
        <w:ind w:firstLine="0"/>
      </w:pPr>
      <w:r>
        <w:rPr>
          <w:noProof/>
          <w:lang w:eastAsia="fr-FR"/>
        </w:rPr>
        <w:drawing>
          <wp:inline distT="0" distB="0" distL="0" distR="0" wp14:anchorId="3FC19F45" wp14:editId="089537D0">
            <wp:extent cx="5760720" cy="4062095"/>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4062095"/>
                    </a:xfrm>
                    <a:prstGeom prst="rect">
                      <a:avLst/>
                    </a:prstGeom>
                  </pic:spPr>
                </pic:pic>
              </a:graphicData>
            </a:graphic>
          </wp:inline>
        </w:drawing>
      </w:r>
    </w:p>
    <w:sectPr w:rsidR="007C5A32" w:rsidRPr="007C5A32" w:rsidSect="006B0182">
      <w:headerReference w:type="even" r:id="rId32"/>
      <w:headerReference w:type="default" r:id="rId33"/>
      <w:footerReference w:type="even" r:id="rId34"/>
      <w:footerReference w:type="default" r:id="rId35"/>
      <w:headerReference w:type="first" r:id="rId36"/>
      <w:footerReference w:type="firs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A46" w:rsidRDefault="009A5A46" w:rsidP="006B0182">
      <w:pPr>
        <w:spacing w:after="0" w:line="240" w:lineRule="auto"/>
      </w:pPr>
      <w:r>
        <w:separator/>
      </w:r>
    </w:p>
  </w:endnote>
  <w:endnote w:type="continuationSeparator" w:id="0">
    <w:p w:rsidR="009A5A46" w:rsidRDefault="009A5A46" w:rsidP="006B0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815" w:rsidRDefault="008F081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4840429"/>
      <w:docPartObj>
        <w:docPartGallery w:val="Page Numbers (Bottom of Page)"/>
        <w:docPartUnique/>
      </w:docPartObj>
    </w:sdtPr>
    <w:sdtEndPr/>
    <w:sdtContent>
      <w:p w:rsidR="008F0815" w:rsidRDefault="008F0815">
        <w:pPr>
          <w:pStyle w:val="Pieddepage"/>
          <w:jc w:val="right"/>
        </w:pPr>
        <w:r>
          <w:fldChar w:fldCharType="begin"/>
        </w:r>
        <w:r>
          <w:instrText>PAGE   \* MERGEFORMAT</w:instrText>
        </w:r>
        <w:r>
          <w:fldChar w:fldCharType="separate"/>
        </w:r>
        <w:r w:rsidR="00BD1DA4">
          <w:rPr>
            <w:noProof/>
          </w:rPr>
          <w:t>2</w:t>
        </w:r>
        <w:r>
          <w:fldChar w:fldCharType="end"/>
        </w:r>
      </w:p>
    </w:sdtContent>
  </w:sdt>
  <w:p w:rsidR="008F0815" w:rsidRDefault="008F0815">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815" w:rsidRDefault="008F08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A46" w:rsidRDefault="009A5A46" w:rsidP="006B0182">
      <w:pPr>
        <w:spacing w:after="0" w:line="240" w:lineRule="auto"/>
      </w:pPr>
      <w:r>
        <w:separator/>
      </w:r>
    </w:p>
  </w:footnote>
  <w:footnote w:type="continuationSeparator" w:id="0">
    <w:p w:rsidR="009A5A46" w:rsidRDefault="009A5A46" w:rsidP="006B01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815" w:rsidRDefault="008F081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815" w:rsidRPr="006B0182" w:rsidRDefault="008F0815" w:rsidP="006B0182">
    <w:pPr>
      <w:pStyle w:val="En-tte"/>
      <w:rPr>
        <w:b/>
        <w:sz w:val="28"/>
        <w:szCs w:val="40"/>
      </w:rPr>
    </w:pPr>
    <w:r w:rsidRPr="006B0182">
      <w:rPr>
        <w:b/>
        <w:sz w:val="28"/>
        <w:szCs w:val="40"/>
      </w:rPr>
      <w:t xml:space="preserve">Documentation </w:t>
    </w:r>
    <w:r>
      <w:rPr>
        <w:b/>
        <w:sz w:val="28"/>
        <w:szCs w:val="40"/>
      </w:rPr>
      <w:t>utilisateur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815" w:rsidRDefault="008F081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03A77"/>
    <w:multiLevelType w:val="hybridMultilevel"/>
    <w:tmpl w:val="49BE5C04"/>
    <w:lvl w:ilvl="0" w:tplc="03BC93F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6812170"/>
    <w:multiLevelType w:val="hybridMultilevel"/>
    <w:tmpl w:val="220A3EDA"/>
    <w:lvl w:ilvl="0" w:tplc="07CC8E84">
      <w:start w:val="1"/>
      <w:numFmt w:val="lowerLetter"/>
      <w:pStyle w:val="Titre3"/>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 w15:restartNumberingAfterBreak="0">
    <w:nsid w:val="7C261B95"/>
    <w:multiLevelType w:val="hybridMultilevel"/>
    <w:tmpl w:val="508A1612"/>
    <w:lvl w:ilvl="0" w:tplc="7DC2FB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436D84"/>
    <w:multiLevelType w:val="hybridMultilevel"/>
    <w:tmpl w:val="65C6D612"/>
    <w:lvl w:ilvl="0" w:tplc="6A34A832">
      <w:start w:val="1"/>
      <w:numFmt w:val="decimal"/>
      <w:pStyle w:val="Titre2"/>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70"/>
    <w:rsid w:val="00033D00"/>
    <w:rsid w:val="000400A2"/>
    <w:rsid w:val="00047500"/>
    <w:rsid w:val="000C3099"/>
    <w:rsid w:val="001E09BC"/>
    <w:rsid w:val="001F59AB"/>
    <w:rsid w:val="00210A84"/>
    <w:rsid w:val="00286D35"/>
    <w:rsid w:val="002A2905"/>
    <w:rsid w:val="00344263"/>
    <w:rsid w:val="0035134D"/>
    <w:rsid w:val="003966DD"/>
    <w:rsid w:val="00416C1F"/>
    <w:rsid w:val="00421400"/>
    <w:rsid w:val="00462B6F"/>
    <w:rsid w:val="004D6085"/>
    <w:rsid w:val="004F34FF"/>
    <w:rsid w:val="00547169"/>
    <w:rsid w:val="005E087C"/>
    <w:rsid w:val="006157F5"/>
    <w:rsid w:val="0062274E"/>
    <w:rsid w:val="0068260D"/>
    <w:rsid w:val="006B0182"/>
    <w:rsid w:val="006F6AB8"/>
    <w:rsid w:val="007378E0"/>
    <w:rsid w:val="007560DE"/>
    <w:rsid w:val="007C5A32"/>
    <w:rsid w:val="007C649F"/>
    <w:rsid w:val="007F363E"/>
    <w:rsid w:val="00835759"/>
    <w:rsid w:val="008D2D21"/>
    <w:rsid w:val="008F0815"/>
    <w:rsid w:val="00901FF9"/>
    <w:rsid w:val="00923804"/>
    <w:rsid w:val="009251AD"/>
    <w:rsid w:val="009A5A46"/>
    <w:rsid w:val="00A64FEF"/>
    <w:rsid w:val="00A87960"/>
    <w:rsid w:val="00BD1DA4"/>
    <w:rsid w:val="00BF59B3"/>
    <w:rsid w:val="00C071F5"/>
    <w:rsid w:val="00C25D70"/>
    <w:rsid w:val="00C6122C"/>
    <w:rsid w:val="00CF698E"/>
    <w:rsid w:val="00D26719"/>
    <w:rsid w:val="00E82869"/>
    <w:rsid w:val="00FB4F20"/>
    <w:rsid w:val="00FE3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8A10CEC-EA8D-4064-BB0F-08618E47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7F5"/>
    <w:pPr>
      <w:ind w:firstLine="709"/>
      <w:jc w:val="both"/>
    </w:pPr>
  </w:style>
  <w:style w:type="paragraph" w:styleId="Titre1">
    <w:name w:val="heading 1"/>
    <w:basedOn w:val="Normal"/>
    <w:next w:val="Normal"/>
    <w:link w:val="Titre1Car"/>
    <w:uiPriority w:val="9"/>
    <w:qFormat/>
    <w:rsid w:val="00210A8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62274E"/>
    <w:pPr>
      <w:keepNext/>
      <w:keepLines/>
      <w:numPr>
        <w:numId w:val="3"/>
      </w:numPr>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Titre3">
    <w:name w:val="heading 3"/>
    <w:basedOn w:val="Normal"/>
    <w:next w:val="Normal"/>
    <w:link w:val="Titre3Car"/>
    <w:uiPriority w:val="9"/>
    <w:unhideWhenUsed/>
    <w:qFormat/>
    <w:rsid w:val="00D26719"/>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0182"/>
    <w:pPr>
      <w:tabs>
        <w:tab w:val="center" w:pos="4536"/>
        <w:tab w:val="right" w:pos="9072"/>
      </w:tabs>
      <w:spacing w:after="0" w:line="240" w:lineRule="auto"/>
    </w:pPr>
  </w:style>
  <w:style w:type="character" w:customStyle="1" w:styleId="En-tteCar">
    <w:name w:val="En-tête Car"/>
    <w:basedOn w:val="Policepardfaut"/>
    <w:link w:val="En-tte"/>
    <w:uiPriority w:val="99"/>
    <w:rsid w:val="006B0182"/>
  </w:style>
  <w:style w:type="paragraph" w:styleId="Pieddepage">
    <w:name w:val="footer"/>
    <w:basedOn w:val="Normal"/>
    <w:link w:val="PieddepageCar"/>
    <w:uiPriority w:val="99"/>
    <w:unhideWhenUsed/>
    <w:rsid w:val="006B01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0182"/>
  </w:style>
  <w:style w:type="paragraph" w:styleId="Sansinterligne">
    <w:name w:val="No Spacing"/>
    <w:link w:val="SansinterligneCar"/>
    <w:uiPriority w:val="1"/>
    <w:qFormat/>
    <w:rsid w:val="006B018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B0182"/>
    <w:rPr>
      <w:rFonts w:eastAsiaTheme="minorEastAsia"/>
      <w:lang w:eastAsia="fr-FR"/>
    </w:rPr>
  </w:style>
  <w:style w:type="character" w:customStyle="1" w:styleId="Titre1Car">
    <w:name w:val="Titre 1 Car"/>
    <w:basedOn w:val="Policepardfaut"/>
    <w:link w:val="Titre1"/>
    <w:uiPriority w:val="9"/>
    <w:rsid w:val="00210A84"/>
    <w:rPr>
      <w:rFonts w:asciiTheme="majorHAnsi" w:eastAsiaTheme="majorEastAsia" w:hAnsiTheme="majorHAnsi" w:cstheme="majorBidi"/>
      <w:color w:val="2E74B5" w:themeColor="accent1" w:themeShade="BF"/>
      <w:sz w:val="32"/>
      <w:szCs w:val="32"/>
      <w:u w:val="single"/>
    </w:rPr>
  </w:style>
  <w:style w:type="paragraph" w:styleId="En-ttedetabledesmatires">
    <w:name w:val="TOC Heading"/>
    <w:basedOn w:val="Titre1"/>
    <w:next w:val="Normal"/>
    <w:uiPriority w:val="39"/>
    <w:unhideWhenUsed/>
    <w:qFormat/>
    <w:rsid w:val="007560DE"/>
    <w:pPr>
      <w:outlineLvl w:val="9"/>
    </w:pPr>
    <w:rPr>
      <w:lang w:eastAsia="fr-FR"/>
    </w:rPr>
  </w:style>
  <w:style w:type="character" w:customStyle="1" w:styleId="Titre2Car">
    <w:name w:val="Titre 2 Car"/>
    <w:basedOn w:val="Policepardfaut"/>
    <w:link w:val="Titre2"/>
    <w:uiPriority w:val="9"/>
    <w:rsid w:val="0062274E"/>
    <w:rPr>
      <w:rFonts w:asciiTheme="majorHAnsi" w:eastAsiaTheme="majorEastAsia" w:hAnsiTheme="majorHAnsi" w:cstheme="majorBidi"/>
      <w:color w:val="2E74B5" w:themeColor="accent1" w:themeShade="BF"/>
      <w:sz w:val="26"/>
      <w:szCs w:val="26"/>
      <w:u w:val="single"/>
    </w:rPr>
  </w:style>
  <w:style w:type="paragraph" w:styleId="TM1">
    <w:name w:val="toc 1"/>
    <w:basedOn w:val="Normal"/>
    <w:next w:val="Normal"/>
    <w:autoRedefine/>
    <w:uiPriority w:val="39"/>
    <w:unhideWhenUsed/>
    <w:rsid w:val="00047500"/>
    <w:pPr>
      <w:tabs>
        <w:tab w:val="left" w:pos="1100"/>
        <w:tab w:val="right" w:leader="dot" w:pos="9062"/>
      </w:tabs>
      <w:spacing w:after="100"/>
      <w:jc w:val="left"/>
    </w:pPr>
  </w:style>
  <w:style w:type="character" w:styleId="Lienhypertexte">
    <w:name w:val="Hyperlink"/>
    <w:basedOn w:val="Policepardfaut"/>
    <w:uiPriority w:val="99"/>
    <w:unhideWhenUsed/>
    <w:rsid w:val="007560DE"/>
    <w:rPr>
      <w:color w:val="0563C1" w:themeColor="hyperlink"/>
      <w:u w:val="single"/>
    </w:rPr>
  </w:style>
  <w:style w:type="paragraph" w:styleId="Paragraphedeliste">
    <w:name w:val="List Paragraph"/>
    <w:basedOn w:val="Normal"/>
    <w:uiPriority w:val="34"/>
    <w:qFormat/>
    <w:rsid w:val="00901FF9"/>
    <w:pPr>
      <w:ind w:left="720"/>
      <w:contextualSpacing/>
    </w:pPr>
  </w:style>
  <w:style w:type="character" w:customStyle="1" w:styleId="Titre3Car">
    <w:name w:val="Titre 3 Car"/>
    <w:basedOn w:val="Policepardfaut"/>
    <w:link w:val="Titre3"/>
    <w:uiPriority w:val="9"/>
    <w:rsid w:val="00D26719"/>
    <w:rPr>
      <w:rFonts w:asciiTheme="majorHAnsi" w:eastAsiaTheme="majorEastAsia" w:hAnsiTheme="majorHAnsi" w:cstheme="majorBidi"/>
      <w:color w:val="1F4D78" w:themeColor="accent1" w:themeShade="7F"/>
      <w:sz w:val="24"/>
      <w:szCs w:val="24"/>
      <w:u w:val="single"/>
    </w:rPr>
  </w:style>
  <w:style w:type="paragraph" w:styleId="TM2">
    <w:name w:val="toc 2"/>
    <w:basedOn w:val="Normal"/>
    <w:next w:val="Normal"/>
    <w:autoRedefine/>
    <w:uiPriority w:val="39"/>
    <w:unhideWhenUsed/>
    <w:rsid w:val="00047500"/>
    <w:pPr>
      <w:spacing w:after="100"/>
      <w:ind w:left="220"/>
    </w:pPr>
  </w:style>
  <w:style w:type="paragraph" w:styleId="TM3">
    <w:name w:val="toc 3"/>
    <w:basedOn w:val="Normal"/>
    <w:next w:val="Normal"/>
    <w:autoRedefine/>
    <w:uiPriority w:val="39"/>
    <w:unhideWhenUsed/>
    <w:rsid w:val="000475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CD187-3ACC-4BA4-83E6-96D1A696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1482</Words>
  <Characters>8152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Documentation utilisateur</vt:lpstr>
    </vt:vector>
  </TitlesOfParts>
  <Company>Isagri</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utilisateur</dc:title>
  <dc:subject/>
  <dc:creator>Virginie PORTEMER, Benoit Guillaumin,            Yannick Cappelle, Rémi Blavec</dc:creator>
  <cp:keywords/>
  <dc:description/>
  <cp:lastModifiedBy>Virginie PORTEMER</cp:lastModifiedBy>
  <cp:revision>6</cp:revision>
  <dcterms:created xsi:type="dcterms:W3CDTF">2017-05-24T13:41:00Z</dcterms:created>
  <dcterms:modified xsi:type="dcterms:W3CDTF">2017-05-24T15:31:00Z</dcterms:modified>
</cp:coreProperties>
</file>